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E7E88" w14:textId="12C016F1" w:rsidR="00970A26" w:rsidRDefault="00970A26" w:rsidP="004452B6">
      <w:bookmarkStart w:id="0" w:name="_Toc34658729"/>
    </w:p>
    <w:p w14:paraId="49991075" w14:textId="77777777" w:rsidR="00970A26" w:rsidRDefault="00970A26" w:rsidP="004452B6"/>
    <w:p w14:paraId="69AE6C43" w14:textId="19A131FA" w:rsidR="004452B6" w:rsidRDefault="004452B6" w:rsidP="004452B6">
      <w:bookmarkStart w:id="1" w:name="_Toc34658728"/>
    </w:p>
    <w:p w14:paraId="2F694E2A" w14:textId="77777777" w:rsidR="004452B6" w:rsidRDefault="004452B6" w:rsidP="004452B6"/>
    <w:bookmarkEnd w:id="1"/>
    <w:p w14:paraId="7FB5D48A" w14:textId="1398ADA0" w:rsidR="00331408" w:rsidRDefault="00FB488D" w:rsidP="004452B6">
      <w:pPr>
        <w:pStyle w:val="Title"/>
        <w:jc w:val="center"/>
        <w:rPr>
          <w:b/>
          <w:bCs/>
          <w:color w:val="002060"/>
        </w:rPr>
      </w:pPr>
      <w:r>
        <w:rPr>
          <w:b/>
          <w:bCs/>
          <w:color w:val="002060"/>
        </w:rPr>
        <w:t xml:space="preserve">Java </w:t>
      </w:r>
      <w:r w:rsidR="002B5EFF" w:rsidRPr="004452B6">
        <w:rPr>
          <w:b/>
          <w:bCs/>
          <w:color w:val="002060"/>
        </w:rPr>
        <w:t xml:space="preserve">Test Automation </w:t>
      </w:r>
      <w:r>
        <w:rPr>
          <w:b/>
          <w:bCs/>
          <w:color w:val="002060"/>
        </w:rPr>
        <w:t>App/Tool</w:t>
      </w:r>
      <w:r w:rsidR="00331408">
        <w:rPr>
          <w:b/>
          <w:bCs/>
          <w:color w:val="002060"/>
        </w:rPr>
        <w:t xml:space="preserve"> </w:t>
      </w:r>
    </w:p>
    <w:p w14:paraId="1019254F" w14:textId="7DA7A0B9" w:rsidR="00970A26" w:rsidRPr="004452B6" w:rsidRDefault="00331408" w:rsidP="004452B6">
      <w:pPr>
        <w:pStyle w:val="Title"/>
        <w:jc w:val="center"/>
        <w:rPr>
          <w:b/>
          <w:bCs/>
          <w:color w:val="002060"/>
        </w:rPr>
      </w:pPr>
      <w:r>
        <w:rPr>
          <w:b/>
          <w:bCs/>
          <w:color w:val="002060"/>
        </w:rPr>
        <w:t>Installation Guide</w:t>
      </w:r>
    </w:p>
    <w:p w14:paraId="7FDB7926" w14:textId="77777777" w:rsidR="004452B6" w:rsidRPr="004452B6" w:rsidRDefault="004452B6" w:rsidP="004452B6"/>
    <w:p w14:paraId="2FB90225" w14:textId="692FBA74" w:rsidR="00970A26" w:rsidRPr="00A915FE" w:rsidRDefault="00970A26" w:rsidP="00970A26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By </w:t>
      </w:r>
      <w:r w:rsidR="00331408">
        <w:rPr>
          <w:sz w:val="48"/>
          <w:szCs w:val="48"/>
        </w:rPr>
        <w:t xml:space="preserve">Software </w:t>
      </w:r>
      <w:r w:rsidR="00A9069C">
        <w:rPr>
          <w:sz w:val="48"/>
          <w:szCs w:val="48"/>
        </w:rPr>
        <w:t>Quality Automation</w:t>
      </w:r>
    </w:p>
    <w:p w14:paraId="679412FD" w14:textId="77777777" w:rsidR="00970A26" w:rsidRDefault="00970A26" w:rsidP="00970A26"/>
    <w:p w14:paraId="5FF0725C" w14:textId="70F2A4FD" w:rsidR="004452B6" w:rsidRDefault="004452B6">
      <w:r>
        <w:br w:type="page"/>
      </w:r>
    </w:p>
    <w:p w14:paraId="27B0841C" w14:textId="77777777" w:rsidR="00970A26" w:rsidRDefault="00970A26" w:rsidP="00970A26"/>
    <w:sdt>
      <w:sdtPr>
        <w:id w:val="18953103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E960C8" w14:textId="03C1AFA7" w:rsidR="008F316C" w:rsidRPr="004452B6" w:rsidRDefault="008F316C" w:rsidP="004452B6">
          <w:pPr>
            <w:rPr>
              <w:b/>
              <w:bCs/>
              <w:color w:val="0070C0"/>
              <w:sz w:val="28"/>
              <w:szCs w:val="28"/>
            </w:rPr>
          </w:pPr>
          <w:r w:rsidRPr="004452B6">
            <w:rPr>
              <w:b/>
              <w:bCs/>
              <w:color w:val="0070C0"/>
              <w:sz w:val="28"/>
              <w:szCs w:val="28"/>
            </w:rPr>
            <w:t>Contents</w:t>
          </w:r>
        </w:p>
        <w:p w14:paraId="418C8A76" w14:textId="39FD6552" w:rsidR="000A6305" w:rsidRDefault="008F316C">
          <w:pPr>
            <w:pStyle w:val="TOC1"/>
            <w:tabs>
              <w:tab w:val="left" w:pos="440"/>
              <w:tab w:val="right" w:leader="dot" w:pos="926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352371" w:history="1">
            <w:r w:rsidR="000A6305" w:rsidRPr="00326E90">
              <w:rPr>
                <w:rStyle w:val="Hyperlink"/>
                <w:noProof/>
              </w:rPr>
              <w:t>1.</w:t>
            </w:r>
            <w:r w:rsidR="000A6305">
              <w:rPr>
                <w:rFonts w:eastAsiaTheme="minorEastAsia"/>
                <w:noProof/>
              </w:rPr>
              <w:tab/>
            </w:r>
            <w:r w:rsidR="000A6305" w:rsidRPr="00326E90">
              <w:rPr>
                <w:rStyle w:val="Hyperlink"/>
                <w:noProof/>
              </w:rPr>
              <w:t>Purpose</w:t>
            </w:r>
            <w:r w:rsidR="000A6305">
              <w:rPr>
                <w:noProof/>
                <w:webHidden/>
              </w:rPr>
              <w:tab/>
            </w:r>
            <w:r w:rsidR="000A6305">
              <w:rPr>
                <w:noProof/>
                <w:webHidden/>
              </w:rPr>
              <w:fldChar w:fldCharType="begin"/>
            </w:r>
            <w:r w:rsidR="000A6305">
              <w:rPr>
                <w:noProof/>
                <w:webHidden/>
              </w:rPr>
              <w:instrText xml:space="preserve"> PAGEREF _Toc106352371 \h </w:instrText>
            </w:r>
            <w:r w:rsidR="000A6305">
              <w:rPr>
                <w:noProof/>
                <w:webHidden/>
              </w:rPr>
            </w:r>
            <w:r w:rsidR="000A6305">
              <w:rPr>
                <w:noProof/>
                <w:webHidden/>
              </w:rPr>
              <w:fldChar w:fldCharType="separate"/>
            </w:r>
            <w:r w:rsidR="000A6305">
              <w:rPr>
                <w:noProof/>
                <w:webHidden/>
              </w:rPr>
              <w:t>5</w:t>
            </w:r>
            <w:r w:rsidR="000A6305">
              <w:rPr>
                <w:noProof/>
                <w:webHidden/>
              </w:rPr>
              <w:fldChar w:fldCharType="end"/>
            </w:r>
          </w:hyperlink>
        </w:p>
        <w:p w14:paraId="47A89820" w14:textId="7FDDA4FC" w:rsidR="000A6305" w:rsidRDefault="00573897">
          <w:pPr>
            <w:pStyle w:val="TOC1"/>
            <w:tabs>
              <w:tab w:val="left" w:pos="440"/>
              <w:tab w:val="right" w:leader="dot" w:pos="9260"/>
            </w:tabs>
            <w:rPr>
              <w:rFonts w:eastAsiaTheme="minorEastAsia"/>
              <w:noProof/>
            </w:rPr>
          </w:pPr>
          <w:hyperlink w:anchor="_Toc106352372" w:history="1">
            <w:r w:rsidR="000A6305" w:rsidRPr="00326E90">
              <w:rPr>
                <w:rStyle w:val="Hyperlink"/>
                <w:noProof/>
              </w:rPr>
              <w:t>2.</w:t>
            </w:r>
            <w:r w:rsidR="000A6305">
              <w:rPr>
                <w:rFonts w:eastAsiaTheme="minorEastAsia"/>
                <w:noProof/>
              </w:rPr>
              <w:tab/>
            </w:r>
            <w:r w:rsidR="000A6305" w:rsidRPr="00326E90">
              <w:rPr>
                <w:rStyle w:val="Hyperlink"/>
                <w:noProof/>
              </w:rPr>
              <w:t>Java</w:t>
            </w:r>
            <w:r w:rsidR="000A6305">
              <w:rPr>
                <w:noProof/>
                <w:webHidden/>
              </w:rPr>
              <w:tab/>
            </w:r>
            <w:r w:rsidR="000A6305">
              <w:rPr>
                <w:noProof/>
                <w:webHidden/>
              </w:rPr>
              <w:fldChar w:fldCharType="begin"/>
            </w:r>
            <w:r w:rsidR="000A6305">
              <w:rPr>
                <w:noProof/>
                <w:webHidden/>
              </w:rPr>
              <w:instrText xml:space="preserve"> PAGEREF _Toc106352372 \h </w:instrText>
            </w:r>
            <w:r w:rsidR="000A6305">
              <w:rPr>
                <w:noProof/>
                <w:webHidden/>
              </w:rPr>
            </w:r>
            <w:r w:rsidR="000A6305">
              <w:rPr>
                <w:noProof/>
                <w:webHidden/>
              </w:rPr>
              <w:fldChar w:fldCharType="separate"/>
            </w:r>
            <w:r w:rsidR="000A6305">
              <w:rPr>
                <w:noProof/>
                <w:webHidden/>
              </w:rPr>
              <w:t>5</w:t>
            </w:r>
            <w:r w:rsidR="000A6305">
              <w:rPr>
                <w:noProof/>
                <w:webHidden/>
              </w:rPr>
              <w:fldChar w:fldCharType="end"/>
            </w:r>
          </w:hyperlink>
        </w:p>
        <w:p w14:paraId="29E0D380" w14:textId="74D314C1" w:rsidR="000A6305" w:rsidRDefault="00573897">
          <w:pPr>
            <w:pStyle w:val="TOC2"/>
            <w:tabs>
              <w:tab w:val="left" w:pos="880"/>
              <w:tab w:val="right" w:leader="dot" w:pos="9260"/>
            </w:tabs>
            <w:rPr>
              <w:rFonts w:eastAsiaTheme="minorEastAsia"/>
              <w:noProof/>
            </w:rPr>
          </w:pPr>
          <w:hyperlink w:anchor="_Toc106352373" w:history="1">
            <w:r w:rsidR="000A6305" w:rsidRPr="00326E90">
              <w:rPr>
                <w:rStyle w:val="Hyperlink"/>
                <w:noProof/>
              </w:rPr>
              <w:t>2.1.</w:t>
            </w:r>
            <w:r w:rsidR="000A6305">
              <w:rPr>
                <w:rFonts w:eastAsiaTheme="minorEastAsia"/>
                <w:noProof/>
              </w:rPr>
              <w:tab/>
            </w:r>
            <w:r w:rsidR="000A6305" w:rsidRPr="00326E90">
              <w:rPr>
                <w:rStyle w:val="Hyperlink"/>
                <w:noProof/>
              </w:rPr>
              <w:t>OpenJDK 8</w:t>
            </w:r>
            <w:r w:rsidR="000A6305">
              <w:rPr>
                <w:noProof/>
                <w:webHidden/>
              </w:rPr>
              <w:tab/>
            </w:r>
            <w:r w:rsidR="000A6305">
              <w:rPr>
                <w:noProof/>
                <w:webHidden/>
              </w:rPr>
              <w:fldChar w:fldCharType="begin"/>
            </w:r>
            <w:r w:rsidR="000A6305">
              <w:rPr>
                <w:noProof/>
                <w:webHidden/>
              </w:rPr>
              <w:instrText xml:space="preserve"> PAGEREF _Toc106352373 \h </w:instrText>
            </w:r>
            <w:r w:rsidR="000A6305">
              <w:rPr>
                <w:noProof/>
                <w:webHidden/>
              </w:rPr>
            </w:r>
            <w:r w:rsidR="000A6305">
              <w:rPr>
                <w:noProof/>
                <w:webHidden/>
              </w:rPr>
              <w:fldChar w:fldCharType="separate"/>
            </w:r>
            <w:r w:rsidR="000A6305">
              <w:rPr>
                <w:noProof/>
                <w:webHidden/>
              </w:rPr>
              <w:t>5</w:t>
            </w:r>
            <w:r w:rsidR="000A6305">
              <w:rPr>
                <w:noProof/>
                <w:webHidden/>
              </w:rPr>
              <w:fldChar w:fldCharType="end"/>
            </w:r>
          </w:hyperlink>
        </w:p>
        <w:p w14:paraId="311EA11B" w14:textId="2883C3B5" w:rsidR="000A6305" w:rsidRDefault="00573897">
          <w:pPr>
            <w:pStyle w:val="TOC3"/>
            <w:tabs>
              <w:tab w:val="left" w:pos="1320"/>
              <w:tab w:val="right" w:leader="dot" w:pos="9260"/>
            </w:tabs>
            <w:rPr>
              <w:rFonts w:eastAsiaTheme="minorEastAsia"/>
              <w:noProof/>
            </w:rPr>
          </w:pPr>
          <w:hyperlink w:anchor="_Toc106352374" w:history="1">
            <w:r w:rsidR="000A6305" w:rsidRPr="00326E90">
              <w:rPr>
                <w:rStyle w:val="Hyperlink"/>
                <w:noProof/>
              </w:rPr>
              <w:t>2.1.1.</w:t>
            </w:r>
            <w:r w:rsidR="000A6305">
              <w:rPr>
                <w:rFonts w:eastAsiaTheme="minorEastAsia"/>
                <w:noProof/>
              </w:rPr>
              <w:tab/>
            </w:r>
            <w:r w:rsidR="000A6305" w:rsidRPr="00326E90">
              <w:rPr>
                <w:rStyle w:val="Hyperlink"/>
                <w:noProof/>
              </w:rPr>
              <w:t>Copy Zip (or download)</w:t>
            </w:r>
            <w:r w:rsidR="000A6305">
              <w:rPr>
                <w:noProof/>
                <w:webHidden/>
              </w:rPr>
              <w:tab/>
            </w:r>
            <w:r w:rsidR="000A6305">
              <w:rPr>
                <w:noProof/>
                <w:webHidden/>
              </w:rPr>
              <w:fldChar w:fldCharType="begin"/>
            </w:r>
            <w:r w:rsidR="000A6305">
              <w:rPr>
                <w:noProof/>
                <w:webHidden/>
              </w:rPr>
              <w:instrText xml:space="preserve"> PAGEREF _Toc106352374 \h </w:instrText>
            </w:r>
            <w:r w:rsidR="000A6305">
              <w:rPr>
                <w:noProof/>
                <w:webHidden/>
              </w:rPr>
            </w:r>
            <w:r w:rsidR="000A6305">
              <w:rPr>
                <w:noProof/>
                <w:webHidden/>
              </w:rPr>
              <w:fldChar w:fldCharType="separate"/>
            </w:r>
            <w:r w:rsidR="000A6305">
              <w:rPr>
                <w:noProof/>
                <w:webHidden/>
              </w:rPr>
              <w:t>5</w:t>
            </w:r>
            <w:r w:rsidR="000A6305">
              <w:rPr>
                <w:noProof/>
                <w:webHidden/>
              </w:rPr>
              <w:fldChar w:fldCharType="end"/>
            </w:r>
          </w:hyperlink>
        </w:p>
        <w:p w14:paraId="7F1746D8" w14:textId="0DC83CB8" w:rsidR="000A6305" w:rsidRDefault="00573897">
          <w:pPr>
            <w:pStyle w:val="TOC3"/>
            <w:tabs>
              <w:tab w:val="left" w:pos="1320"/>
              <w:tab w:val="right" w:leader="dot" w:pos="9260"/>
            </w:tabs>
            <w:rPr>
              <w:rFonts w:eastAsiaTheme="minorEastAsia"/>
              <w:noProof/>
            </w:rPr>
          </w:pPr>
          <w:hyperlink w:anchor="_Toc106352375" w:history="1">
            <w:r w:rsidR="000A6305" w:rsidRPr="00326E90">
              <w:rPr>
                <w:rStyle w:val="Hyperlink"/>
                <w:noProof/>
              </w:rPr>
              <w:t>2.1.2.</w:t>
            </w:r>
            <w:r w:rsidR="000A6305">
              <w:rPr>
                <w:rFonts w:eastAsiaTheme="minorEastAsia"/>
                <w:noProof/>
              </w:rPr>
              <w:tab/>
            </w:r>
            <w:r w:rsidR="000A6305" w:rsidRPr="00326E90">
              <w:rPr>
                <w:rStyle w:val="Hyperlink"/>
                <w:noProof/>
              </w:rPr>
              <w:t>Extract zip file</w:t>
            </w:r>
            <w:r w:rsidR="000A6305">
              <w:rPr>
                <w:noProof/>
                <w:webHidden/>
              </w:rPr>
              <w:tab/>
            </w:r>
            <w:r w:rsidR="000A6305">
              <w:rPr>
                <w:noProof/>
                <w:webHidden/>
              </w:rPr>
              <w:fldChar w:fldCharType="begin"/>
            </w:r>
            <w:r w:rsidR="000A6305">
              <w:rPr>
                <w:noProof/>
                <w:webHidden/>
              </w:rPr>
              <w:instrText xml:space="preserve"> PAGEREF _Toc106352375 \h </w:instrText>
            </w:r>
            <w:r w:rsidR="000A6305">
              <w:rPr>
                <w:noProof/>
                <w:webHidden/>
              </w:rPr>
            </w:r>
            <w:r w:rsidR="000A6305">
              <w:rPr>
                <w:noProof/>
                <w:webHidden/>
              </w:rPr>
              <w:fldChar w:fldCharType="separate"/>
            </w:r>
            <w:r w:rsidR="000A6305">
              <w:rPr>
                <w:noProof/>
                <w:webHidden/>
              </w:rPr>
              <w:t>5</w:t>
            </w:r>
            <w:r w:rsidR="000A6305">
              <w:rPr>
                <w:noProof/>
                <w:webHidden/>
              </w:rPr>
              <w:fldChar w:fldCharType="end"/>
            </w:r>
          </w:hyperlink>
        </w:p>
        <w:p w14:paraId="3B05DBF5" w14:textId="0098B351" w:rsidR="000A6305" w:rsidRDefault="00573897">
          <w:pPr>
            <w:pStyle w:val="TOC3"/>
            <w:tabs>
              <w:tab w:val="left" w:pos="1320"/>
              <w:tab w:val="right" w:leader="dot" w:pos="9260"/>
            </w:tabs>
            <w:rPr>
              <w:rFonts w:eastAsiaTheme="minorEastAsia"/>
              <w:noProof/>
            </w:rPr>
          </w:pPr>
          <w:hyperlink w:anchor="_Toc106352376" w:history="1">
            <w:r w:rsidR="000A6305" w:rsidRPr="00326E90">
              <w:rPr>
                <w:rStyle w:val="Hyperlink"/>
                <w:noProof/>
              </w:rPr>
              <w:t>2.1.3.</w:t>
            </w:r>
            <w:r w:rsidR="000A6305">
              <w:rPr>
                <w:rFonts w:eastAsiaTheme="minorEastAsia"/>
                <w:noProof/>
              </w:rPr>
              <w:tab/>
            </w:r>
            <w:r w:rsidR="000A6305" w:rsidRPr="00326E90">
              <w:rPr>
                <w:rStyle w:val="Hyperlink"/>
                <w:noProof/>
              </w:rPr>
              <w:t>Rename folder</w:t>
            </w:r>
            <w:r w:rsidR="000A6305">
              <w:rPr>
                <w:noProof/>
                <w:webHidden/>
              </w:rPr>
              <w:tab/>
            </w:r>
            <w:r w:rsidR="000A6305">
              <w:rPr>
                <w:noProof/>
                <w:webHidden/>
              </w:rPr>
              <w:fldChar w:fldCharType="begin"/>
            </w:r>
            <w:r w:rsidR="000A6305">
              <w:rPr>
                <w:noProof/>
                <w:webHidden/>
              </w:rPr>
              <w:instrText xml:space="preserve"> PAGEREF _Toc106352376 \h </w:instrText>
            </w:r>
            <w:r w:rsidR="000A6305">
              <w:rPr>
                <w:noProof/>
                <w:webHidden/>
              </w:rPr>
            </w:r>
            <w:r w:rsidR="000A6305">
              <w:rPr>
                <w:noProof/>
                <w:webHidden/>
              </w:rPr>
              <w:fldChar w:fldCharType="separate"/>
            </w:r>
            <w:r w:rsidR="000A6305">
              <w:rPr>
                <w:noProof/>
                <w:webHidden/>
              </w:rPr>
              <w:t>5</w:t>
            </w:r>
            <w:r w:rsidR="000A6305">
              <w:rPr>
                <w:noProof/>
                <w:webHidden/>
              </w:rPr>
              <w:fldChar w:fldCharType="end"/>
            </w:r>
          </w:hyperlink>
        </w:p>
        <w:p w14:paraId="6AD419D9" w14:textId="103BB676" w:rsidR="000A6305" w:rsidRDefault="00573897">
          <w:pPr>
            <w:pStyle w:val="TOC2"/>
            <w:tabs>
              <w:tab w:val="left" w:pos="880"/>
              <w:tab w:val="right" w:leader="dot" w:pos="9260"/>
            </w:tabs>
            <w:rPr>
              <w:rFonts w:eastAsiaTheme="minorEastAsia"/>
              <w:noProof/>
            </w:rPr>
          </w:pPr>
          <w:hyperlink w:anchor="_Toc106352377" w:history="1">
            <w:r w:rsidR="000A6305" w:rsidRPr="00326E90">
              <w:rPr>
                <w:rStyle w:val="Hyperlink"/>
                <w:noProof/>
              </w:rPr>
              <w:t>2.2.</w:t>
            </w:r>
            <w:r w:rsidR="000A6305">
              <w:rPr>
                <w:rFonts w:eastAsiaTheme="minorEastAsia"/>
                <w:noProof/>
              </w:rPr>
              <w:tab/>
            </w:r>
            <w:r w:rsidR="000A6305" w:rsidRPr="00326E90">
              <w:rPr>
                <w:rStyle w:val="Hyperlink"/>
                <w:noProof/>
              </w:rPr>
              <w:t>OpenJDK 11</w:t>
            </w:r>
            <w:r w:rsidR="000A6305">
              <w:rPr>
                <w:noProof/>
                <w:webHidden/>
              </w:rPr>
              <w:tab/>
            </w:r>
            <w:r w:rsidR="000A6305">
              <w:rPr>
                <w:noProof/>
                <w:webHidden/>
              </w:rPr>
              <w:fldChar w:fldCharType="begin"/>
            </w:r>
            <w:r w:rsidR="000A6305">
              <w:rPr>
                <w:noProof/>
                <w:webHidden/>
              </w:rPr>
              <w:instrText xml:space="preserve"> PAGEREF _Toc106352377 \h </w:instrText>
            </w:r>
            <w:r w:rsidR="000A6305">
              <w:rPr>
                <w:noProof/>
                <w:webHidden/>
              </w:rPr>
            </w:r>
            <w:r w:rsidR="000A6305">
              <w:rPr>
                <w:noProof/>
                <w:webHidden/>
              </w:rPr>
              <w:fldChar w:fldCharType="separate"/>
            </w:r>
            <w:r w:rsidR="000A6305">
              <w:rPr>
                <w:noProof/>
                <w:webHidden/>
              </w:rPr>
              <w:t>6</w:t>
            </w:r>
            <w:r w:rsidR="000A6305">
              <w:rPr>
                <w:noProof/>
                <w:webHidden/>
              </w:rPr>
              <w:fldChar w:fldCharType="end"/>
            </w:r>
          </w:hyperlink>
        </w:p>
        <w:p w14:paraId="65F07D7C" w14:textId="4F62BF1B" w:rsidR="000A6305" w:rsidRDefault="00573897">
          <w:pPr>
            <w:pStyle w:val="TOC3"/>
            <w:tabs>
              <w:tab w:val="left" w:pos="1320"/>
              <w:tab w:val="right" w:leader="dot" w:pos="9260"/>
            </w:tabs>
            <w:rPr>
              <w:rFonts w:eastAsiaTheme="minorEastAsia"/>
              <w:noProof/>
            </w:rPr>
          </w:pPr>
          <w:hyperlink w:anchor="_Toc106352378" w:history="1">
            <w:r w:rsidR="000A6305" w:rsidRPr="00326E90">
              <w:rPr>
                <w:rStyle w:val="Hyperlink"/>
                <w:noProof/>
              </w:rPr>
              <w:t>2.2.1.</w:t>
            </w:r>
            <w:r w:rsidR="000A6305">
              <w:rPr>
                <w:rFonts w:eastAsiaTheme="minorEastAsia"/>
                <w:noProof/>
              </w:rPr>
              <w:tab/>
            </w:r>
            <w:r w:rsidR="000A6305" w:rsidRPr="00326E90">
              <w:rPr>
                <w:rStyle w:val="Hyperlink"/>
                <w:noProof/>
              </w:rPr>
              <w:t>Copy Zip (or download)</w:t>
            </w:r>
            <w:r w:rsidR="000A6305">
              <w:rPr>
                <w:noProof/>
                <w:webHidden/>
              </w:rPr>
              <w:tab/>
            </w:r>
            <w:r w:rsidR="000A6305">
              <w:rPr>
                <w:noProof/>
                <w:webHidden/>
              </w:rPr>
              <w:fldChar w:fldCharType="begin"/>
            </w:r>
            <w:r w:rsidR="000A6305">
              <w:rPr>
                <w:noProof/>
                <w:webHidden/>
              </w:rPr>
              <w:instrText xml:space="preserve"> PAGEREF _Toc106352378 \h </w:instrText>
            </w:r>
            <w:r w:rsidR="000A6305">
              <w:rPr>
                <w:noProof/>
                <w:webHidden/>
              </w:rPr>
            </w:r>
            <w:r w:rsidR="000A6305">
              <w:rPr>
                <w:noProof/>
                <w:webHidden/>
              </w:rPr>
              <w:fldChar w:fldCharType="separate"/>
            </w:r>
            <w:r w:rsidR="000A6305">
              <w:rPr>
                <w:noProof/>
                <w:webHidden/>
              </w:rPr>
              <w:t>6</w:t>
            </w:r>
            <w:r w:rsidR="000A6305">
              <w:rPr>
                <w:noProof/>
                <w:webHidden/>
              </w:rPr>
              <w:fldChar w:fldCharType="end"/>
            </w:r>
          </w:hyperlink>
        </w:p>
        <w:p w14:paraId="560AEE5D" w14:textId="54A364F9" w:rsidR="000A6305" w:rsidRDefault="00573897">
          <w:pPr>
            <w:pStyle w:val="TOC3"/>
            <w:tabs>
              <w:tab w:val="left" w:pos="1320"/>
              <w:tab w:val="right" w:leader="dot" w:pos="9260"/>
            </w:tabs>
            <w:rPr>
              <w:rFonts w:eastAsiaTheme="minorEastAsia"/>
              <w:noProof/>
            </w:rPr>
          </w:pPr>
          <w:hyperlink w:anchor="_Toc106352379" w:history="1">
            <w:r w:rsidR="000A6305" w:rsidRPr="00326E90">
              <w:rPr>
                <w:rStyle w:val="Hyperlink"/>
                <w:noProof/>
              </w:rPr>
              <w:t>2.2.2.</w:t>
            </w:r>
            <w:r w:rsidR="000A6305">
              <w:rPr>
                <w:rFonts w:eastAsiaTheme="minorEastAsia"/>
                <w:noProof/>
              </w:rPr>
              <w:tab/>
            </w:r>
            <w:r w:rsidR="000A6305" w:rsidRPr="00326E90">
              <w:rPr>
                <w:rStyle w:val="Hyperlink"/>
                <w:noProof/>
              </w:rPr>
              <w:t>Extract zip file</w:t>
            </w:r>
            <w:r w:rsidR="000A6305">
              <w:rPr>
                <w:noProof/>
                <w:webHidden/>
              </w:rPr>
              <w:tab/>
            </w:r>
            <w:r w:rsidR="000A6305">
              <w:rPr>
                <w:noProof/>
                <w:webHidden/>
              </w:rPr>
              <w:fldChar w:fldCharType="begin"/>
            </w:r>
            <w:r w:rsidR="000A6305">
              <w:rPr>
                <w:noProof/>
                <w:webHidden/>
              </w:rPr>
              <w:instrText xml:space="preserve"> PAGEREF _Toc106352379 \h </w:instrText>
            </w:r>
            <w:r w:rsidR="000A6305">
              <w:rPr>
                <w:noProof/>
                <w:webHidden/>
              </w:rPr>
            </w:r>
            <w:r w:rsidR="000A6305">
              <w:rPr>
                <w:noProof/>
                <w:webHidden/>
              </w:rPr>
              <w:fldChar w:fldCharType="separate"/>
            </w:r>
            <w:r w:rsidR="000A6305">
              <w:rPr>
                <w:noProof/>
                <w:webHidden/>
              </w:rPr>
              <w:t>6</w:t>
            </w:r>
            <w:r w:rsidR="000A6305">
              <w:rPr>
                <w:noProof/>
                <w:webHidden/>
              </w:rPr>
              <w:fldChar w:fldCharType="end"/>
            </w:r>
          </w:hyperlink>
        </w:p>
        <w:p w14:paraId="7C674A56" w14:textId="53BE809D" w:rsidR="000A6305" w:rsidRDefault="00573897">
          <w:pPr>
            <w:pStyle w:val="TOC3"/>
            <w:tabs>
              <w:tab w:val="left" w:pos="1320"/>
              <w:tab w:val="right" w:leader="dot" w:pos="9260"/>
            </w:tabs>
            <w:rPr>
              <w:rFonts w:eastAsiaTheme="minorEastAsia"/>
              <w:noProof/>
            </w:rPr>
          </w:pPr>
          <w:hyperlink w:anchor="_Toc106352380" w:history="1">
            <w:r w:rsidR="000A6305" w:rsidRPr="00326E90">
              <w:rPr>
                <w:rStyle w:val="Hyperlink"/>
                <w:noProof/>
              </w:rPr>
              <w:t>2.2.3.</w:t>
            </w:r>
            <w:r w:rsidR="000A6305">
              <w:rPr>
                <w:rFonts w:eastAsiaTheme="minorEastAsia"/>
                <w:noProof/>
              </w:rPr>
              <w:tab/>
            </w:r>
            <w:r w:rsidR="000A6305" w:rsidRPr="00326E90">
              <w:rPr>
                <w:rStyle w:val="Hyperlink"/>
                <w:noProof/>
              </w:rPr>
              <w:t>Rename folder</w:t>
            </w:r>
            <w:r w:rsidR="000A6305">
              <w:rPr>
                <w:noProof/>
                <w:webHidden/>
              </w:rPr>
              <w:tab/>
            </w:r>
            <w:r w:rsidR="000A6305">
              <w:rPr>
                <w:noProof/>
                <w:webHidden/>
              </w:rPr>
              <w:fldChar w:fldCharType="begin"/>
            </w:r>
            <w:r w:rsidR="000A6305">
              <w:rPr>
                <w:noProof/>
                <w:webHidden/>
              </w:rPr>
              <w:instrText xml:space="preserve"> PAGEREF _Toc106352380 \h </w:instrText>
            </w:r>
            <w:r w:rsidR="000A6305">
              <w:rPr>
                <w:noProof/>
                <w:webHidden/>
              </w:rPr>
            </w:r>
            <w:r w:rsidR="000A6305">
              <w:rPr>
                <w:noProof/>
                <w:webHidden/>
              </w:rPr>
              <w:fldChar w:fldCharType="separate"/>
            </w:r>
            <w:r w:rsidR="000A6305">
              <w:rPr>
                <w:noProof/>
                <w:webHidden/>
              </w:rPr>
              <w:t>6</w:t>
            </w:r>
            <w:r w:rsidR="000A6305">
              <w:rPr>
                <w:noProof/>
                <w:webHidden/>
              </w:rPr>
              <w:fldChar w:fldCharType="end"/>
            </w:r>
          </w:hyperlink>
        </w:p>
        <w:p w14:paraId="219BBC4E" w14:textId="25BA604C" w:rsidR="000A6305" w:rsidRDefault="00573897">
          <w:pPr>
            <w:pStyle w:val="TOC2"/>
            <w:tabs>
              <w:tab w:val="left" w:pos="880"/>
              <w:tab w:val="right" w:leader="dot" w:pos="9260"/>
            </w:tabs>
            <w:rPr>
              <w:rFonts w:eastAsiaTheme="minorEastAsia"/>
              <w:noProof/>
            </w:rPr>
          </w:pPr>
          <w:hyperlink w:anchor="_Toc106352381" w:history="1">
            <w:r w:rsidR="000A6305" w:rsidRPr="00326E90">
              <w:rPr>
                <w:rStyle w:val="Hyperlink"/>
                <w:noProof/>
              </w:rPr>
              <w:t>2.3.</w:t>
            </w:r>
            <w:r w:rsidR="000A6305">
              <w:rPr>
                <w:rFonts w:eastAsiaTheme="minorEastAsia"/>
                <w:noProof/>
              </w:rPr>
              <w:tab/>
            </w:r>
            <w:r w:rsidR="000A6305" w:rsidRPr="00326E90">
              <w:rPr>
                <w:rStyle w:val="Hyperlink"/>
                <w:noProof/>
              </w:rPr>
              <w:t>JAVA_HOME setup</w:t>
            </w:r>
            <w:r w:rsidR="000A6305">
              <w:rPr>
                <w:noProof/>
                <w:webHidden/>
              </w:rPr>
              <w:tab/>
            </w:r>
            <w:r w:rsidR="000A6305">
              <w:rPr>
                <w:noProof/>
                <w:webHidden/>
              </w:rPr>
              <w:fldChar w:fldCharType="begin"/>
            </w:r>
            <w:r w:rsidR="000A6305">
              <w:rPr>
                <w:noProof/>
                <w:webHidden/>
              </w:rPr>
              <w:instrText xml:space="preserve"> PAGEREF _Toc106352381 \h </w:instrText>
            </w:r>
            <w:r w:rsidR="000A6305">
              <w:rPr>
                <w:noProof/>
                <w:webHidden/>
              </w:rPr>
            </w:r>
            <w:r w:rsidR="000A6305">
              <w:rPr>
                <w:noProof/>
                <w:webHidden/>
              </w:rPr>
              <w:fldChar w:fldCharType="separate"/>
            </w:r>
            <w:r w:rsidR="000A6305">
              <w:rPr>
                <w:noProof/>
                <w:webHidden/>
              </w:rPr>
              <w:t>6</w:t>
            </w:r>
            <w:r w:rsidR="000A6305">
              <w:rPr>
                <w:noProof/>
                <w:webHidden/>
              </w:rPr>
              <w:fldChar w:fldCharType="end"/>
            </w:r>
          </w:hyperlink>
        </w:p>
        <w:p w14:paraId="6E93C7F0" w14:textId="1E88D0B4" w:rsidR="000A6305" w:rsidRDefault="00573897">
          <w:pPr>
            <w:pStyle w:val="TOC3"/>
            <w:tabs>
              <w:tab w:val="left" w:pos="1320"/>
              <w:tab w:val="right" w:leader="dot" w:pos="9260"/>
            </w:tabs>
            <w:rPr>
              <w:rFonts w:eastAsiaTheme="minorEastAsia"/>
              <w:noProof/>
            </w:rPr>
          </w:pPr>
          <w:hyperlink w:anchor="_Toc106352382" w:history="1">
            <w:r w:rsidR="000A6305" w:rsidRPr="00326E90">
              <w:rPr>
                <w:rStyle w:val="Hyperlink"/>
                <w:noProof/>
              </w:rPr>
              <w:t>2.3.1.</w:t>
            </w:r>
            <w:r w:rsidR="000A6305">
              <w:rPr>
                <w:rFonts w:eastAsiaTheme="minorEastAsia"/>
                <w:noProof/>
              </w:rPr>
              <w:tab/>
            </w:r>
            <w:r w:rsidR="000A6305" w:rsidRPr="00326E90">
              <w:rPr>
                <w:rStyle w:val="Hyperlink"/>
                <w:noProof/>
              </w:rPr>
              <w:t>User environment property</w:t>
            </w:r>
            <w:r w:rsidR="000A6305">
              <w:rPr>
                <w:noProof/>
                <w:webHidden/>
              </w:rPr>
              <w:tab/>
            </w:r>
            <w:r w:rsidR="000A6305">
              <w:rPr>
                <w:noProof/>
                <w:webHidden/>
              </w:rPr>
              <w:fldChar w:fldCharType="begin"/>
            </w:r>
            <w:r w:rsidR="000A6305">
              <w:rPr>
                <w:noProof/>
                <w:webHidden/>
              </w:rPr>
              <w:instrText xml:space="preserve"> PAGEREF _Toc106352382 \h </w:instrText>
            </w:r>
            <w:r w:rsidR="000A6305">
              <w:rPr>
                <w:noProof/>
                <w:webHidden/>
              </w:rPr>
            </w:r>
            <w:r w:rsidR="000A6305">
              <w:rPr>
                <w:noProof/>
                <w:webHidden/>
              </w:rPr>
              <w:fldChar w:fldCharType="separate"/>
            </w:r>
            <w:r w:rsidR="000A6305">
              <w:rPr>
                <w:noProof/>
                <w:webHidden/>
              </w:rPr>
              <w:t>6</w:t>
            </w:r>
            <w:r w:rsidR="000A6305">
              <w:rPr>
                <w:noProof/>
                <w:webHidden/>
              </w:rPr>
              <w:fldChar w:fldCharType="end"/>
            </w:r>
          </w:hyperlink>
        </w:p>
        <w:p w14:paraId="366A2698" w14:textId="7A699760" w:rsidR="000A6305" w:rsidRDefault="00573897">
          <w:pPr>
            <w:pStyle w:val="TOC1"/>
            <w:tabs>
              <w:tab w:val="left" w:pos="440"/>
              <w:tab w:val="right" w:leader="dot" w:pos="9260"/>
            </w:tabs>
            <w:rPr>
              <w:rFonts w:eastAsiaTheme="minorEastAsia"/>
              <w:noProof/>
            </w:rPr>
          </w:pPr>
          <w:hyperlink w:anchor="_Toc106352383" w:history="1">
            <w:r w:rsidR="000A6305" w:rsidRPr="00326E90">
              <w:rPr>
                <w:rStyle w:val="Hyperlink"/>
                <w:noProof/>
              </w:rPr>
              <w:t>3.</w:t>
            </w:r>
            <w:r w:rsidR="000A6305">
              <w:rPr>
                <w:rFonts w:eastAsiaTheme="minorEastAsia"/>
                <w:noProof/>
              </w:rPr>
              <w:tab/>
            </w:r>
            <w:r w:rsidR="000A6305" w:rsidRPr="00326E90">
              <w:rPr>
                <w:rStyle w:val="Hyperlink"/>
                <w:noProof/>
              </w:rPr>
              <w:t>Maven</w:t>
            </w:r>
            <w:r w:rsidR="000A6305">
              <w:rPr>
                <w:noProof/>
                <w:webHidden/>
              </w:rPr>
              <w:tab/>
            </w:r>
            <w:r w:rsidR="000A6305">
              <w:rPr>
                <w:noProof/>
                <w:webHidden/>
              </w:rPr>
              <w:fldChar w:fldCharType="begin"/>
            </w:r>
            <w:r w:rsidR="000A6305">
              <w:rPr>
                <w:noProof/>
                <w:webHidden/>
              </w:rPr>
              <w:instrText xml:space="preserve"> PAGEREF _Toc106352383 \h </w:instrText>
            </w:r>
            <w:r w:rsidR="000A6305">
              <w:rPr>
                <w:noProof/>
                <w:webHidden/>
              </w:rPr>
            </w:r>
            <w:r w:rsidR="000A6305">
              <w:rPr>
                <w:noProof/>
                <w:webHidden/>
              </w:rPr>
              <w:fldChar w:fldCharType="separate"/>
            </w:r>
            <w:r w:rsidR="000A6305">
              <w:rPr>
                <w:noProof/>
                <w:webHidden/>
              </w:rPr>
              <w:t>8</w:t>
            </w:r>
            <w:r w:rsidR="000A6305">
              <w:rPr>
                <w:noProof/>
                <w:webHidden/>
              </w:rPr>
              <w:fldChar w:fldCharType="end"/>
            </w:r>
          </w:hyperlink>
        </w:p>
        <w:p w14:paraId="215757FB" w14:textId="15ABF707" w:rsidR="000A6305" w:rsidRDefault="00573897">
          <w:pPr>
            <w:pStyle w:val="TOC2"/>
            <w:tabs>
              <w:tab w:val="left" w:pos="880"/>
              <w:tab w:val="right" w:leader="dot" w:pos="9260"/>
            </w:tabs>
            <w:rPr>
              <w:rFonts w:eastAsiaTheme="minorEastAsia"/>
              <w:noProof/>
            </w:rPr>
          </w:pPr>
          <w:hyperlink w:anchor="_Toc106352384" w:history="1">
            <w:r w:rsidR="000A6305" w:rsidRPr="00326E90">
              <w:rPr>
                <w:rStyle w:val="Hyperlink"/>
                <w:noProof/>
              </w:rPr>
              <w:t>3.1.</w:t>
            </w:r>
            <w:r w:rsidR="000A6305">
              <w:rPr>
                <w:rFonts w:eastAsiaTheme="minorEastAsia"/>
                <w:noProof/>
              </w:rPr>
              <w:tab/>
            </w:r>
            <w:r w:rsidR="000A6305" w:rsidRPr="00326E90">
              <w:rPr>
                <w:rStyle w:val="Hyperlink"/>
                <w:noProof/>
              </w:rPr>
              <w:t>Copy Zip</w:t>
            </w:r>
            <w:r w:rsidR="000A6305">
              <w:rPr>
                <w:noProof/>
                <w:webHidden/>
              </w:rPr>
              <w:tab/>
            </w:r>
            <w:r w:rsidR="000A6305">
              <w:rPr>
                <w:noProof/>
                <w:webHidden/>
              </w:rPr>
              <w:fldChar w:fldCharType="begin"/>
            </w:r>
            <w:r w:rsidR="000A6305">
              <w:rPr>
                <w:noProof/>
                <w:webHidden/>
              </w:rPr>
              <w:instrText xml:space="preserve"> PAGEREF _Toc106352384 \h </w:instrText>
            </w:r>
            <w:r w:rsidR="000A6305">
              <w:rPr>
                <w:noProof/>
                <w:webHidden/>
              </w:rPr>
            </w:r>
            <w:r w:rsidR="000A6305">
              <w:rPr>
                <w:noProof/>
                <w:webHidden/>
              </w:rPr>
              <w:fldChar w:fldCharType="separate"/>
            </w:r>
            <w:r w:rsidR="000A6305">
              <w:rPr>
                <w:noProof/>
                <w:webHidden/>
              </w:rPr>
              <w:t>8</w:t>
            </w:r>
            <w:r w:rsidR="000A6305">
              <w:rPr>
                <w:noProof/>
                <w:webHidden/>
              </w:rPr>
              <w:fldChar w:fldCharType="end"/>
            </w:r>
          </w:hyperlink>
        </w:p>
        <w:p w14:paraId="2ED70BF4" w14:textId="04813BBC" w:rsidR="000A6305" w:rsidRDefault="00573897">
          <w:pPr>
            <w:pStyle w:val="TOC2"/>
            <w:tabs>
              <w:tab w:val="left" w:pos="880"/>
              <w:tab w:val="right" w:leader="dot" w:pos="9260"/>
            </w:tabs>
            <w:rPr>
              <w:rFonts w:eastAsiaTheme="minorEastAsia"/>
              <w:noProof/>
            </w:rPr>
          </w:pPr>
          <w:hyperlink w:anchor="_Toc106352385" w:history="1">
            <w:r w:rsidR="000A6305" w:rsidRPr="00326E90">
              <w:rPr>
                <w:rStyle w:val="Hyperlink"/>
                <w:noProof/>
              </w:rPr>
              <w:t>3.2.</w:t>
            </w:r>
            <w:r w:rsidR="000A6305">
              <w:rPr>
                <w:rFonts w:eastAsiaTheme="minorEastAsia"/>
                <w:noProof/>
              </w:rPr>
              <w:tab/>
            </w:r>
            <w:r w:rsidR="000A6305" w:rsidRPr="00326E90">
              <w:rPr>
                <w:rStyle w:val="Hyperlink"/>
                <w:noProof/>
              </w:rPr>
              <w:t>Extract zip file</w:t>
            </w:r>
            <w:r w:rsidR="000A6305">
              <w:rPr>
                <w:noProof/>
                <w:webHidden/>
              </w:rPr>
              <w:tab/>
            </w:r>
            <w:r w:rsidR="000A6305">
              <w:rPr>
                <w:noProof/>
                <w:webHidden/>
              </w:rPr>
              <w:fldChar w:fldCharType="begin"/>
            </w:r>
            <w:r w:rsidR="000A6305">
              <w:rPr>
                <w:noProof/>
                <w:webHidden/>
              </w:rPr>
              <w:instrText xml:space="preserve"> PAGEREF _Toc106352385 \h </w:instrText>
            </w:r>
            <w:r w:rsidR="000A6305">
              <w:rPr>
                <w:noProof/>
                <w:webHidden/>
              </w:rPr>
            </w:r>
            <w:r w:rsidR="000A6305">
              <w:rPr>
                <w:noProof/>
                <w:webHidden/>
              </w:rPr>
              <w:fldChar w:fldCharType="separate"/>
            </w:r>
            <w:r w:rsidR="000A6305">
              <w:rPr>
                <w:noProof/>
                <w:webHidden/>
              </w:rPr>
              <w:t>8</w:t>
            </w:r>
            <w:r w:rsidR="000A6305">
              <w:rPr>
                <w:noProof/>
                <w:webHidden/>
              </w:rPr>
              <w:fldChar w:fldCharType="end"/>
            </w:r>
          </w:hyperlink>
        </w:p>
        <w:p w14:paraId="0AF26C55" w14:textId="0CEAE5B5" w:rsidR="000A6305" w:rsidRDefault="00573897">
          <w:pPr>
            <w:pStyle w:val="TOC2"/>
            <w:tabs>
              <w:tab w:val="left" w:pos="880"/>
              <w:tab w:val="right" w:leader="dot" w:pos="9260"/>
            </w:tabs>
            <w:rPr>
              <w:rFonts w:eastAsiaTheme="minorEastAsia"/>
              <w:noProof/>
            </w:rPr>
          </w:pPr>
          <w:hyperlink w:anchor="_Toc106352386" w:history="1">
            <w:r w:rsidR="000A6305" w:rsidRPr="00326E90">
              <w:rPr>
                <w:rStyle w:val="Hyperlink"/>
                <w:noProof/>
              </w:rPr>
              <w:t>3.3.</w:t>
            </w:r>
            <w:r w:rsidR="000A6305">
              <w:rPr>
                <w:rFonts w:eastAsiaTheme="minorEastAsia"/>
                <w:noProof/>
              </w:rPr>
              <w:tab/>
            </w:r>
            <w:r w:rsidR="000A6305" w:rsidRPr="00326E90">
              <w:rPr>
                <w:rStyle w:val="Hyperlink"/>
                <w:noProof/>
              </w:rPr>
              <w:t>Setup</w:t>
            </w:r>
            <w:r w:rsidR="000A6305">
              <w:rPr>
                <w:noProof/>
                <w:webHidden/>
              </w:rPr>
              <w:tab/>
            </w:r>
            <w:r w:rsidR="000A6305">
              <w:rPr>
                <w:noProof/>
                <w:webHidden/>
              </w:rPr>
              <w:fldChar w:fldCharType="begin"/>
            </w:r>
            <w:r w:rsidR="000A6305">
              <w:rPr>
                <w:noProof/>
                <w:webHidden/>
              </w:rPr>
              <w:instrText xml:space="preserve"> PAGEREF _Toc106352386 \h </w:instrText>
            </w:r>
            <w:r w:rsidR="000A6305">
              <w:rPr>
                <w:noProof/>
                <w:webHidden/>
              </w:rPr>
            </w:r>
            <w:r w:rsidR="000A6305">
              <w:rPr>
                <w:noProof/>
                <w:webHidden/>
              </w:rPr>
              <w:fldChar w:fldCharType="separate"/>
            </w:r>
            <w:r w:rsidR="000A6305">
              <w:rPr>
                <w:noProof/>
                <w:webHidden/>
              </w:rPr>
              <w:t>9</w:t>
            </w:r>
            <w:r w:rsidR="000A6305">
              <w:rPr>
                <w:noProof/>
                <w:webHidden/>
              </w:rPr>
              <w:fldChar w:fldCharType="end"/>
            </w:r>
          </w:hyperlink>
        </w:p>
        <w:p w14:paraId="1132A072" w14:textId="5B424F02" w:rsidR="000A6305" w:rsidRDefault="00573897">
          <w:pPr>
            <w:pStyle w:val="TOC2"/>
            <w:tabs>
              <w:tab w:val="left" w:pos="880"/>
              <w:tab w:val="right" w:leader="dot" w:pos="9260"/>
            </w:tabs>
            <w:rPr>
              <w:rFonts w:eastAsiaTheme="minorEastAsia"/>
              <w:noProof/>
            </w:rPr>
          </w:pPr>
          <w:hyperlink w:anchor="_Toc106352387" w:history="1">
            <w:r w:rsidR="000A6305" w:rsidRPr="00326E90">
              <w:rPr>
                <w:rStyle w:val="Hyperlink"/>
                <w:noProof/>
              </w:rPr>
              <w:t>3.4.</w:t>
            </w:r>
            <w:r w:rsidR="000A6305">
              <w:rPr>
                <w:rFonts w:eastAsiaTheme="minorEastAsia"/>
                <w:noProof/>
              </w:rPr>
              <w:tab/>
            </w:r>
            <w:r w:rsidR="000A6305" w:rsidRPr="00326E90">
              <w:rPr>
                <w:rStyle w:val="Hyperlink"/>
                <w:noProof/>
              </w:rPr>
              <w:t>User environment property</w:t>
            </w:r>
            <w:r w:rsidR="000A6305">
              <w:rPr>
                <w:noProof/>
                <w:webHidden/>
              </w:rPr>
              <w:tab/>
            </w:r>
            <w:r w:rsidR="000A6305">
              <w:rPr>
                <w:noProof/>
                <w:webHidden/>
              </w:rPr>
              <w:fldChar w:fldCharType="begin"/>
            </w:r>
            <w:r w:rsidR="000A6305">
              <w:rPr>
                <w:noProof/>
                <w:webHidden/>
              </w:rPr>
              <w:instrText xml:space="preserve"> PAGEREF _Toc106352387 \h </w:instrText>
            </w:r>
            <w:r w:rsidR="000A6305">
              <w:rPr>
                <w:noProof/>
                <w:webHidden/>
              </w:rPr>
            </w:r>
            <w:r w:rsidR="000A6305">
              <w:rPr>
                <w:noProof/>
                <w:webHidden/>
              </w:rPr>
              <w:fldChar w:fldCharType="separate"/>
            </w:r>
            <w:r w:rsidR="000A6305">
              <w:rPr>
                <w:noProof/>
                <w:webHidden/>
              </w:rPr>
              <w:t>11</w:t>
            </w:r>
            <w:r w:rsidR="000A6305">
              <w:rPr>
                <w:noProof/>
                <w:webHidden/>
              </w:rPr>
              <w:fldChar w:fldCharType="end"/>
            </w:r>
          </w:hyperlink>
        </w:p>
        <w:p w14:paraId="5E41E54B" w14:textId="17E04214" w:rsidR="000A6305" w:rsidRDefault="00573897">
          <w:pPr>
            <w:pStyle w:val="TOC1"/>
            <w:tabs>
              <w:tab w:val="left" w:pos="440"/>
              <w:tab w:val="right" w:leader="dot" w:pos="9260"/>
            </w:tabs>
            <w:rPr>
              <w:rFonts w:eastAsiaTheme="minorEastAsia"/>
              <w:noProof/>
            </w:rPr>
          </w:pPr>
          <w:hyperlink w:anchor="_Toc106352388" w:history="1">
            <w:r w:rsidR="000A6305" w:rsidRPr="00326E90">
              <w:rPr>
                <w:rStyle w:val="Hyperlink"/>
                <w:noProof/>
              </w:rPr>
              <w:t>4.</w:t>
            </w:r>
            <w:r w:rsidR="000A6305">
              <w:rPr>
                <w:rFonts w:eastAsiaTheme="minorEastAsia"/>
                <w:noProof/>
              </w:rPr>
              <w:tab/>
            </w:r>
            <w:r w:rsidR="000A6305" w:rsidRPr="00326E90">
              <w:rPr>
                <w:rStyle w:val="Hyperlink"/>
                <w:noProof/>
              </w:rPr>
              <w:t>Eclipse</w:t>
            </w:r>
            <w:r w:rsidR="000A6305">
              <w:rPr>
                <w:noProof/>
                <w:webHidden/>
              </w:rPr>
              <w:tab/>
            </w:r>
            <w:r w:rsidR="000A6305">
              <w:rPr>
                <w:noProof/>
                <w:webHidden/>
              </w:rPr>
              <w:fldChar w:fldCharType="begin"/>
            </w:r>
            <w:r w:rsidR="000A6305">
              <w:rPr>
                <w:noProof/>
                <w:webHidden/>
              </w:rPr>
              <w:instrText xml:space="preserve"> PAGEREF _Toc106352388 \h </w:instrText>
            </w:r>
            <w:r w:rsidR="000A6305">
              <w:rPr>
                <w:noProof/>
                <w:webHidden/>
              </w:rPr>
            </w:r>
            <w:r w:rsidR="000A6305">
              <w:rPr>
                <w:noProof/>
                <w:webHidden/>
              </w:rPr>
              <w:fldChar w:fldCharType="separate"/>
            </w:r>
            <w:r w:rsidR="000A6305">
              <w:rPr>
                <w:noProof/>
                <w:webHidden/>
              </w:rPr>
              <w:t>12</w:t>
            </w:r>
            <w:r w:rsidR="000A6305">
              <w:rPr>
                <w:noProof/>
                <w:webHidden/>
              </w:rPr>
              <w:fldChar w:fldCharType="end"/>
            </w:r>
          </w:hyperlink>
        </w:p>
        <w:p w14:paraId="21064AB6" w14:textId="4D481D50" w:rsidR="000A6305" w:rsidRDefault="00573897">
          <w:pPr>
            <w:pStyle w:val="TOC2"/>
            <w:tabs>
              <w:tab w:val="left" w:pos="880"/>
              <w:tab w:val="right" w:leader="dot" w:pos="9260"/>
            </w:tabs>
            <w:rPr>
              <w:rFonts w:eastAsiaTheme="minorEastAsia"/>
              <w:noProof/>
            </w:rPr>
          </w:pPr>
          <w:hyperlink w:anchor="_Toc106352389" w:history="1">
            <w:r w:rsidR="000A6305" w:rsidRPr="00326E90">
              <w:rPr>
                <w:rStyle w:val="Hyperlink"/>
                <w:noProof/>
              </w:rPr>
              <w:t>4.1.</w:t>
            </w:r>
            <w:r w:rsidR="000A6305">
              <w:rPr>
                <w:rFonts w:eastAsiaTheme="minorEastAsia"/>
                <w:noProof/>
              </w:rPr>
              <w:tab/>
            </w:r>
            <w:r w:rsidR="000A6305" w:rsidRPr="00326E90">
              <w:rPr>
                <w:rStyle w:val="Hyperlink"/>
                <w:noProof/>
              </w:rPr>
              <w:t>Copy Zip (or download)</w:t>
            </w:r>
            <w:r w:rsidR="000A6305">
              <w:rPr>
                <w:noProof/>
                <w:webHidden/>
              </w:rPr>
              <w:tab/>
            </w:r>
            <w:r w:rsidR="000A6305">
              <w:rPr>
                <w:noProof/>
                <w:webHidden/>
              </w:rPr>
              <w:fldChar w:fldCharType="begin"/>
            </w:r>
            <w:r w:rsidR="000A6305">
              <w:rPr>
                <w:noProof/>
                <w:webHidden/>
              </w:rPr>
              <w:instrText xml:space="preserve"> PAGEREF _Toc106352389 \h </w:instrText>
            </w:r>
            <w:r w:rsidR="000A6305">
              <w:rPr>
                <w:noProof/>
                <w:webHidden/>
              </w:rPr>
            </w:r>
            <w:r w:rsidR="000A6305">
              <w:rPr>
                <w:noProof/>
                <w:webHidden/>
              </w:rPr>
              <w:fldChar w:fldCharType="separate"/>
            </w:r>
            <w:r w:rsidR="000A6305">
              <w:rPr>
                <w:noProof/>
                <w:webHidden/>
              </w:rPr>
              <w:t>12</w:t>
            </w:r>
            <w:r w:rsidR="000A6305">
              <w:rPr>
                <w:noProof/>
                <w:webHidden/>
              </w:rPr>
              <w:fldChar w:fldCharType="end"/>
            </w:r>
          </w:hyperlink>
        </w:p>
        <w:p w14:paraId="096CE124" w14:textId="7D44096A" w:rsidR="000A6305" w:rsidRDefault="00573897">
          <w:pPr>
            <w:pStyle w:val="TOC2"/>
            <w:tabs>
              <w:tab w:val="left" w:pos="880"/>
              <w:tab w:val="right" w:leader="dot" w:pos="9260"/>
            </w:tabs>
            <w:rPr>
              <w:rFonts w:eastAsiaTheme="minorEastAsia"/>
              <w:noProof/>
            </w:rPr>
          </w:pPr>
          <w:hyperlink w:anchor="_Toc106352390" w:history="1">
            <w:r w:rsidR="000A6305" w:rsidRPr="00326E90">
              <w:rPr>
                <w:rStyle w:val="Hyperlink"/>
                <w:noProof/>
              </w:rPr>
              <w:t>4.2.</w:t>
            </w:r>
            <w:r w:rsidR="000A6305">
              <w:rPr>
                <w:rFonts w:eastAsiaTheme="minorEastAsia"/>
                <w:noProof/>
              </w:rPr>
              <w:tab/>
            </w:r>
            <w:r w:rsidR="000A6305" w:rsidRPr="00326E90">
              <w:rPr>
                <w:rStyle w:val="Hyperlink"/>
                <w:noProof/>
              </w:rPr>
              <w:t>Extract zip file</w:t>
            </w:r>
            <w:r w:rsidR="000A6305">
              <w:rPr>
                <w:noProof/>
                <w:webHidden/>
              </w:rPr>
              <w:tab/>
            </w:r>
            <w:r w:rsidR="000A6305">
              <w:rPr>
                <w:noProof/>
                <w:webHidden/>
              </w:rPr>
              <w:fldChar w:fldCharType="begin"/>
            </w:r>
            <w:r w:rsidR="000A6305">
              <w:rPr>
                <w:noProof/>
                <w:webHidden/>
              </w:rPr>
              <w:instrText xml:space="preserve"> PAGEREF _Toc106352390 \h </w:instrText>
            </w:r>
            <w:r w:rsidR="000A6305">
              <w:rPr>
                <w:noProof/>
                <w:webHidden/>
              </w:rPr>
            </w:r>
            <w:r w:rsidR="000A6305">
              <w:rPr>
                <w:noProof/>
                <w:webHidden/>
              </w:rPr>
              <w:fldChar w:fldCharType="separate"/>
            </w:r>
            <w:r w:rsidR="000A6305">
              <w:rPr>
                <w:noProof/>
                <w:webHidden/>
              </w:rPr>
              <w:t>12</w:t>
            </w:r>
            <w:r w:rsidR="000A6305">
              <w:rPr>
                <w:noProof/>
                <w:webHidden/>
              </w:rPr>
              <w:fldChar w:fldCharType="end"/>
            </w:r>
          </w:hyperlink>
        </w:p>
        <w:p w14:paraId="3105DE52" w14:textId="20A0602A" w:rsidR="000A6305" w:rsidRDefault="00573897">
          <w:pPr>
            <w:pStyle w:val="TOC2"/>
            <w:tabs>
              <w:tab w:val="left" w:pos="880"/>
              <w:tab w:val="right" w:leader="dot" w:pos="9260"/>
            </w:tabs>
            <w:rPr>
              <w:rFonts w:eastAsiaTheme="minorEastAsia"/>
              <w:noProof/>
            </w:rPr>
          </w:pPr>
          <w:hyperlink w:anchor="_Toc106352391" w:history="1">
            <w:r w:rsidR="000A6305" w:rsidRPr="00326E90">
              <w:rPr>
                <w:rStyle w:val="Hyperlink"/>
                <w:noProof/>
              </w:rPr>
              <w:t>4.3.</w:t>
            </w:r>
            <w:r w:rsidR="000A6305">
              <w:rPr>
                <w:rFonts w:eastAsiaTheme="minorEastAsia"/>
                <w:noProof/>
              </w:rPr>
              <w:tab/>
            </w:r>
            <w:r w:rsidR="000A6305" w:rsidRPr="00326E90">
              <w:rPr>
                <w:rStyle w:val="Hyperlink"/>
                <w:noProof/>
              </w:rPr>
              <w:t>Rename folder</w:t>
            </w:r>
            <w:r w:rsidR="000A6305">
              <w:rPr>
                <w:noProof/>
                <w:webHidden/>
              </w:rPr>
              <w:tab/>
            </w:r>
            <w:r w:rsidR="000A6305">
              <w:rPr>
                <w:noProof/>
                <w:webHidden/>
              </w:rPr>
              <w:fldChar w:fldCharType="begin"/>
            </w:r>
            <w:r w:rsidR="000A6305">
              <w:rPr>
                <w:noProof/>
                <w:webHidden/>
              </w:rPr>
              <w:instrText xml:space="preserve"> PAGEREF _Toc106352391 \h </w:instrText>
            </w:r>
            <w:r w:rsidR="000A6305">
              <w:rPr>
                <w:noProof/>
                <w:webHidden/>
              </w:rPr>
            </w:r>
            <w:r w:rsidR="000A6305">
              <w:rPr>
                <w:noProof/>
                <w:webHidden/>
              </w:rPr>
              <w:fldChar w:fldCharType="separate"/>
            </w:r>
            <w:r w:rsidR="000A6305">
              <w:rPr>
                <w:noProof/>
                <w:webHidden/>
              </w:rPr>
              <w:t>13</w:t>
            </w:r>
            <w:r w:rsidR="000A6305">
              <w:rPr>
                <w:noProof/>
                <w:webHidden/>
              </w:rPr>
              <w:fldChar w:fldCharType="end"/>
            </w:r>
          </w:hyperlink>
        </w:p>
        <w:p w14:paraId="492ECB20" w14:textId="4FB10108" w:rsidR="000A6305" w:rsidRDefault="00573897">
          <w:pPr>
            <w:pStyle w:val="TOC2"/>
            <w:tabs>
              <w:tab w:val="left" w:pos="880"/>
              <w:tab w:val="right" w:leader="dot" w:pos="9260"/>
            </w:tabs>
            <w:rPr>
              <w:rFonts w:eastAsiaTheme="minorEastAsia"/>
              <w:noProof/>
            </w:rPr>
          </w:pPr>
          <w:hyperlink w:anchor="_Toc106352392" w:history="1">
            <w:r w:rsidR="000A6305" w:rsidRPr="00326E90">
              <w:rPr>
                <w:rStyle w:val="Hyperlink"/>
                <w:noProof/>
              </w:rPr>
              <w:t>4.4.</w:t>
            </w:r>
            <w:r w:rsidR="000A6305">
              <w:rPr>
                <w:rFonts w:eastAsiaTheme="minorEastAsia"/>
                <w:noProof/>
              </w:rPr>
              <w:tab/>
            </w:r>
            <w:r w:rsidR="000A6305" w:rsidRPr="00326E90">
              <w:rPr>
                <w:rStyle w:val="Hyperlink"/>
                <w:noProof/>
              </w:rPr>
              <w:t>Setup</w:t>
            </w:r>
            <w:r w:rsidR="000A6305">
              <w:rPr>
                <w:noProof/>
                <w:webHidden/>
              </w:rPr>
              <w:tab/>
            </w:r>
            <w:r w:rsidR="000A6305">
              <w:rPr>
                <w:noProof/>
                <w:webHidden/>
              </w:rPr>
              <w:fldChar w:fldCharType="begin"/>
            </w:r>
            <w:r w:rsidR="000A6305">
              <w:rPr>
                <w:noProof/>
                <w:webHidden/>
              </w:rPr>
              <w:instrText xml:space="preserve"> PAGEREF _Toc106352392 \h </w:instrText>
            </w:r>
            <w:r w:rsidR="000A6305">
              <w:rPr>
                <w:noProof/>
                <w:webHidden/>
              </w:rPr>
            </w:r>
            <w:r w:rsidR="000A6305">
              <w:rPr>
                <w:noProof/>
                <w:webHidden/>
              </w:rPr>
              <w:fldChar w:fldCharType="separate"/>
            </w:r>
            <w:r w:rsidR="000A6305">
              <w:rPr>
                <w:noProof/>
                <w:webHidden/>
              </w:rPr>
              <w:t>13</w:t>
            </w:r>
            <w:r w:rsidR="000A6305">
              <w:rPr>
                <w:noProof/>
                <w:webHidden/>
              </w:rPr>
              <w:fldChar w:fldCharType="end"/>
            </w:r>
          </w:hyperlink>
        </w:p>
        <w:p w14:paraId="23337493" w14:textId="754FEE4C" w:rsidR="000A6305" w:rsidRDefault="00573897">
          <w:pPr>
            <w:pStyle w:val="TOC3"/>
            <w:tabs>
              <w:tab w:val="left" w:pos="1320"/>
              <w:tab w:val="right" w:leader="dot" w:pos="9260"/>
            </w:tabs>
            <w:rPr>
              <w:rFonts w:eastAsiaTheme="minorEastAsia"/>
              <w:noProof/>
            </w:rPr>
          </w:pPr>
          <w:hyperlink w:anchor="_Toc106352393" w:history="1">
            <w:r w:rsidR="000A6305" w:rsidRPr="00326E90">
              <w:rPr>
                <w:rStyle w:val="Hyperlink"/>
                <w:noProof/>
              </w:rPr>
              <w:t>4.4.1.</w:t>
            </w:r>
            <w:r w:rsidR="000A6305">
              <w:rPr>
                <w:rFonts w:eastAsiaTheme="minorEastAsia"/>
                <w:noProof/>
              </w:rPr>
              <w:tab/>
            </w:r>
            <w:r w:rsidR="000A6305" w:rsidRPr="00326E90">
              <w:rPr>
                <w:rStyle w:val="Hyperlink"/>
                <w:noProof/>
              </w:rPr>
              <w:t>Update eclipse.ini</w:t>
            </w:r>
            <w:r w:rsidR="000A6305">
              <w:rPr>
                <w:noProof/>
                <w:webHidden/>
              </w:rPr>
              <w:tab/>
            </w:r>
            <w:r w:rsidR="000A6305">
              <w:rPr>
                <w:noProof/>
                <w:webHidden/>
              </w:rPr>
              <w:fldChar w:fldCharType="begin"/>
            </w:r>
            <w:r w:rsidR="000A6305">
              <w:rPr>
                <w:noProof/>
                <w:webHidden/>
              </w:rPr>
              <w:instrText xml:space="preserve"> PAGEREF _Toc106352393 \h </w:instrText>
            </w:r>
            <w:r w:rsidR="000A6305">
              <w:rPr>
                <w:noProof/>
                <w:webHidden/>
              </w:rPr>
            </w:r>
            <w:r w:rsidR="000A6305">
              <w:rPr>
                <w:noProof/>
                <w:webHidden/>
              </w:rPr>
              <w:fldChar w:fldCharType="separate"/>
            </w:r>
            <w:r w:rsidR="000A6305">
              <w:rPr>
                <w:noProof/>
                <w:webHidden/>
              </w:rPr>
              <w:t>13</w:t>
            </w:r>
            <w:r w:rsidR="000A6305">
              <w:rPr>
                <w:noProof/>
                <w:webHidden/>
              </w:rPr>
              <w:fldChar w:fldCharType="end"/>
            </w:r>
          </w:hyperlink>
        </w:p>
        <w:p w14:paraId="080BFF1A" w14:textId="441BA21B" w:rsidR="000A6305" w:rsidRDefault="00573897">
          <w:pPr>
            <w:pStyle w:val="TOC3"/>
            <w:tabs>
              <w:tab w:val="left" w:pos="1320"/>
              <w:tab w:val="right" w:leader="dot" w:pos="9260"/>
            </w:tabs>
            <w:rPr>
              <w:rFonts w:eastAsiaTheme="minorEastAsia"/>
              <w:noProof/>
            </w:rPr>
          </w:pPr>
          <w:hyperlink w:anchor="_Toc106352394" w:history="1">
            <w:r w:rsidR="000A6305" w:rsidRPr="00326E90">
              <w:rPr>
                <w:rStyle w:val="Hyperlink"/>
                <w:noProof/>
              </w:rPr>
              <w:t>4.4.2.</w:t>
            </w:r>
            <w:r w:rsidR="000A6305">
              <w:rPr>
                <w:rFonts w:eastAsiaTheme="minorEastAsia"/>
                <w:noProof/>
              </w:rPr>
              <w:tab/>
            </w:r>
            <w:r w:rsidR="000A6305" w:rsidRPr="00326E90">
              <w:rPr>
                <w:rStyle w:val="Hyperlink"/>
                <w:noProof/>
              </w:rPr>
              <w:t>Certificate</w:t>
            </w:r>
            <w:r w:rsidR="000A6305">
              <w:rPr>
                <w:noProof/>
                <w:webHidden/>
              </w:rPr>
              <w:tab/>
            </w:r>
            <w:r w:rsidR="000A6305">
              <w:rPr>
                <w:noProof/>
                <w:webHidden/>
              </w:rPr>
              <w:fldChar w:fldCharType="begin"/>
            </w:r>
            <w:r w:rsidR="000A6305">
              <w:rPr>
                <w:noProof/>
                <w:webHidden/>
              </w:rPr>
              <w:instrText xml:space="preserve"> PAGEREF _Toc106352394 \h </w:instrText>
            </w:r>
            <w:r w:rsidR="000A6305">
              <w:rPr>
                <w:noProof/>
                <w:webHidden/>
              </w:rPr>
            </w:r>
            <w:r w:rsidR="000A6305">
              <w:rPr>
                <w:noProof/>
                <w:webHidden/>
              </w:rPr>
              <w:fldChar w:fldCharType="separate"/>
            </w:r>
            <w:r w:rsidR="000A6305">
              <w:rPr>
                <w:noProof/>
                <w:webHidden/>
              </w:rPr>
              <w:t>14</w:t>
            </w:r>
            <w:r w:rsidR="000A6305">
              <w:rPr>
                <w:noProof/>
                <w:webHidden/>
              </w:rPr>
              <w:fldChar w:fldCharType="end"/>
            </w:r>
          </w:hyperlink>
        </w:p>
        <w:p w14:paraId="4F4637CD" w14:textId="71A8DD30" w:rsidR="000A6305" w:rsidRDefault="00573897">
          <w:pPr>
            <w:pStyle w:val="TOC3"/>
            <w:tabs>
              <w:tab w:val="left" w:pos="1320"/>
              <w:tab w:val="right" w:leader="dot" w:pos="9260"/>
            </w:tabs>
            <w:rPr>
              <w:rFonts w:eastAsiaTheme="minorEastAsia"/>
              <w:noProof/>
            </w:rPr>
          </w:pPr>
          <w:hyperlink w:anchor="_Toc106352395" w:history="1">
            <w:r w:rsidR="000A6305" w:rsidRPr="00326E90">
              <w:rPr>
                <w:rStyle w:val="Hyperlink"/>
                <w:noProof/>
              </w:rPr>
              <w:t>4.4.3.</w:t>
            </w:r>
            <w:r w:rsidR="000A6305">
              <w:rPr>
                <w:rFonts w:eastAsiaTheme="minorEastAsia"/>
                <w:noProof/>
              </w:rPr>
              <w:tab/>
            </w:r>
            <w:r w:rsidR="000A6305" w:rsidRPr="00326E90">
              <w:rPr>
                <w:rStyle w:val="Hyperlink"/>
                <w:noProof/>
              </w:rPr>
              <w:t>Default JRE</w:t>
            </w:r>
            <w:r w:rsidR="000A6305">
              <w:rPr>
                <w:noProof/>
                <w:webHidden/>
              </w:rPr>
              <w:tab/>
            </w:r>
            <w:r w:rsidR="000A6305">
              <w:rPr>
                <w:noProof/>
                <w:webHidden/>
              </w:rPr>
              <w:fldChar w:fldCharType="begin"/>
            </w:r>
            <w:r w:rsidR="000A6305">
              <w:rPr>
                <w:noProof/>
                <w:webHidden/>
              </w:rPr>
              <w:instrText xml:space="preserve"> PAGEREF _Toc106352395 \h </w:instrText>
            </w:r>
            <w:r w:rsidR="000A6305">
              <w:rPr>
                <w:noProof/>
                <w:webHidden/>
              </w:rPr>
            </w:r>
            <w:r w:rsidR="000A6305">
              <w:rPr>
                <w:noProof/>
                <w:webHidden/>
              </w:rPr>
              <w:fldChar w:fldCharType="separate"/>
            </w:r>
            <w:r w:rsidR="000A6305">
              <w:rPr>
                <w:noProof/>
                <w:webHidden/>
              </w:rPr>
              <w:t>14</w:t>
            </w:r>
            <w:r w:rsidR="000A6305">
              <w:rPr>
                <w:noProof/>
                <w:webHidden/>
              </w:rPr>
              <w:fldChar w:fldCharType="end"/>
            </w:r>
          </w:hyperlink>
        </w:p>
        <w:p w14:paraId="53D78585" w14:textId="32FDCAED" w:rsidR="000A6305" w:rsidRDefault="00573897">
          <w:pPr>
            <w:pStyle w:val="TOC3"/>
            <w:tabs>
              <w:tab w:val="left" w:pos="1320"/>
              <w:tab w:val="right" w:leader="dot" w:pos="9260"/>
            </w:tabs>
            <w:rPr>
              <w:rFonts w:eastAsiaTheme="minorEastAsia"/>
              <w:noProof/>
            </w:rPr>
          </w:pPr>
          <w:hyperlink w:anchor="_Toc106352396" w:history="1">
            <w:r w:rsidR="000A6305" w:rsidRPr="00326E90">
              <w:rPr>
                <w:rStyle w:val="Hyperlink"/>
                <w:noProof/>
              </w:rPr>
              <w:t>4.4.4.</w:t>
            </w:r>
            <w:r w:rsidR="000A6305">
              <w:rPr>
                <w:rFonts w:eastAsiaTheme="minorEastAsia"/>
                <w:noProof/>
              </w:rPr>
              <w:tab/>
            </w:r>
            <w:r w:rsidR="000A6305" w:rsidRPr="00326E90">
              <w:rPr>
                <w:rStyle w:val="Hyperlink"/>
                <w:noProof/>
              </w:rPr>
              <w:t>Code templates</w:t>
            </w:r>
            <w:r w:rsidR="000A6305">
              <w:rPr>
                <w:noProof/>
                <w:webHidden/>
              </w:rPr>
              <w:tab/>
            </w:r>
            <w:r w:rsidR="000A6305">
              <w:rPr>
                <w:noProof/>
                <w:webHidden/>
              </w:rPr>
              <w:fldChar w:fldCharType="begin"/>
            </w:r>
            <w:r w:rsidR="000A6305">
              <w:rPr>
                <w:noProof/>
                <w:webHidden/>
              </w:rPr>
              <w:instrText xml:space="preserve"> PAGEREF _Toc106352396 \h </w:instrText>
            </w:r>
            <w:r w:rsidR="000A6305">
              <w:rPr>
                <w:noProof/>
                <w:webHidden/>
              </w:rPr>
            </w:r>
            <w:r w:rsidR="000A6305">
              <w:rPr>
                <w:noProof/>
                <w:webHidden/>
              </w:rPr>
              <w:fldChar w:fldCharType="separate"/>
            </w:r>
            <w:r w:rsidR="000A6305">
              <w:rPr>
                <w:noProof/>
                <w:webHidden/>
              </w:rPr>
              <w:t>16</w:t>
            </w:r>
            <w:r w:rsidR="000A6305">
              <w:rPr>
                <w:noProof/>
                <w:webHidden/>
              </w:rPr>
              <w:fldChar w:fldCharType="end"/>
            </w:r>
          </w:hyperlink>
        </w:p>
        <w:p w14:paraId="0E2A1530" w14:textId="4E62E5E6" w:rsidR="000A6305" w:rsidRDefault="00573897">
          <w:pPr>
            <w:pStyle w:val="TOC3"/>
            <w:tabs>
              <w:tab w:val="left" w:pos="1320"/>
              <w:tab w:val="right" w:leader="dot" w:pos="9260"/>
            </w:tabs>
            <w:rPr>
              <w:rFonts w:eastAsiaTheme="minorEastAsia"/>
              <w:noProof/>
            </w:rPr>
          </w:pPr>
          <w:hyperlink w:anchor="_Toc106352397" w:history="1">
            <w:r w:rsidR="000A6305" w:rsidRPr="00326E90">
              <w:rPr>
                <w:rStyle w:val="Hyperlink"/>
                <w:noProof/>
              </w:rPr>
              <w:t>4.4.5.</w:t>
            </w:r>
            <w:r w:rsidR="000A6305">
              <w:rPr>
                <w:rFonts w:eastAsiaTheme="minorEastAsia"/>
                <w:noProof/>
              </w:rPr>
              <w:tab/>
            </w:r>
            <w:r w:rsidR="000A6305" w:rsidRPr="00326E90">
              <w:rPr>
                <w:rStyle w:val="Hyperlink"/>
                <w:noProof/>
              </w:rPr>
              <w:t>Logger</w:t>
            </w:r>
            <w:r w:rsidR="000A6305">
              <w:rPr>
                <w:noProof/>
                <w:webHidden/>
              </w:rPr>
              <w:tab/>
            </w:r>
            <w:r w:rsidR="000A6305">
              <w:rPr>
                <w:noProof/>
                <w:webHidden/>
              </w:rPr>
              <w:fldChar w:fldCharType="begin"/>
            </w:r>
            <w:r w:rsidR="000A6305">
              <w:rPr>
                <w:noProof/>
                <w:webHidden/>
              </w:rPr>
              <w:instrText xml:space="preserve"> PAGEREF _Toc106352397 \h </w:instrText>
            </w:r>
            <w:r w:rsidR="000A6305">
              <w:rPr>
                <w:noProof/>
                <w:webHidden/>
              </w:rPr>
            </w:r>
            <w:r w:rsidR="000A6305">
              <w:rPr>
                <w:noProof/>
                <w:webHidden/>
              </w:rPr>
              <w:fldChar w:fldCharType="separate"/>
            </w:r>
            <w:r w:rsidR="000A6305">
              <w:rPr>
                <w:noProof/>
                <w:webHidden/>
              </w:rPr>
              <w:t>17</w:t>
            </w:r>
            <w:r w:rsidR="000A6305">
              <w:rPr>
                <w:noProof/>
                <w:webHidden/>
              </w:rPr>
              <w:fldChar w:fldCharType="end"/>
            </w:r>
          </w:hyperlink>
        </w:p>
        <w:p w14:paraId="7F7B8C0E" w14:textId="1D465EF3" w:rsidR="000A6305" w:rsidRDefault="00573897">
          <w:pPr>
            <w:pStyle w:val="TOC3"/>
            <w:tabs>
              <w:tab w:val="left" w:pos="1320"/>
              <w:tab w:val="right" w:leader="dot" w:pos="9260"/>
            </w:tabs>
            <w:rPr>
              <w:rFonts w:eastAsiaTheme="minorEastAsia"/>
              <w:noProof/>
            </w:rPr>
          </w:pPr>
          <w:hyperlink w:anchor="_Toc106352398" w:history="1">
            <w:r w:rsidR="000A6305" w:rsidRPr="00326E90">
              <w:rPr>
                <w:rStyle w:val="Hyperlink"/>
                <w:noProof/>
              </w:rPr>
              <w:t>4.4.6.</w:t>
            </w:r>
            <w:r w:rsidR="000A6305">
              <w:rPr>
                <w:rFonts w:eastAsiaTheme="minorEastAsia"/>
                <w:noProof/>
              </w:rPr>
              <w:tab/>
            </w:r>
            <w:r w:rsidR="000A6305" w:rsidRPr="00326E90">
              <w:rPr>
                <w:rStyle w:val="Hyperlink"/>
                <w:noProof/>
              </w:rPr>
              <w:t>Selenium Template</w:t>
            </w:r>
            <w:r w:rsidR="000A6305">
              <w:rPr>
                <w:noProof/>
                <w:webHidden/>
              </w:rPr>
              <w:tab/>
            </w:r>
            <w:r w:rsidR="000A6305">
              <w:rPr>
                <w:noProof/>
                <w:webHidden/>
              </w:rPr>
              <w:fldChar w:fldCharType="begin"/>
            </w:r>
            <w:r w:rsidR="000A6305">
              <w:rPr>
                <w:noProof/>
                <w:webHidden/>
              </w:rPr>
              <w:instrText xml:space="preserve"> PAGEREF _Toc106352398 \h </w:instrText>
            </w:r>
            <w:r w:rsidR="000A6305">
              <w:rPr>
                <w:noProof/>
                <w:webHidden/>
              </w:rPr>
            </w:r>
            <w:r w:rsidR="000A6305">
              <w:rPr>
                <w:noProof/>
                <w:webHidden/>
              </w:rPr>
              <w:fldChar w:fldCharType="separate"/>
            </w:r>
            <w:r w:rsidR="000A6305">
              <w:rPr>
                <w:noProof/>
                <w:webHidden/>
              </w:rPr>
              <w:t>18</w:t>
            </w:r>
            <w:r w:rsidR="000A6305">
              <w:rPr>
                <w:noProof/>
                <w:webHidden/>
              </w:rPr>
              <w:fldChar w:fldCharType="end"/>
            </w:r>
          </w:hyperlink>
        </w:p>
        <w:p w14:paraId="41B8E913" w14:textId="6223F1C0" w:rsidR="000A6305" w:rsidRDefault="00573897">
          <w:pPr>
            <w:pStyle w:val="TOC2"/>
            <w:tabs>
              <w:tab w:val="left" w:pos="880"/>
              <w:tab w:val="right" w:leader="dot" w:pos="9260"/>
            </w:tabs>
            <w:rPr>
              <w:rFonts w:eastAsiaTheme="minorEastAsia"/>
              <w:noProof/>
            </w:rPr>
          </w:pPr>
          <w:hyperlink w:anchor="_Toc106352399" w:history="1">
            <w:r w:rsidR="000A6305" w:rsidRPr="00326E90">
              <w:rPr>
                <w:rStyle w:val="Hyperlink"/>
                <w:noProof/>
              </w:rPr>
              <w:t>4.5.</w:t>
            </w:r>
            <w:r w:rsidR="000A6305">
              <w:rPr>
                <w:rFonts w:eastAsiaTheme="minorEastAsia"/>
                <w:noProof/>
              </w:rPr>
              <w:tab/>
            </w:r>
            <w:r w:rsidR="000A6305" w:rsidRPr="00326E90">
              <w:rPr>
                <w:rStyle w:val="Hyperlink"/>
                <w:noProof/>
              </w:rPr>
              <w:t>Plugins</w:t>
            </w:r>
            <w:r w:rsidR="000A6305">
              <w:rPr>
                <w:noProof/>
                <w:webHidden/>
              </w:rPr>
              <w:tab/>
            </w:r>
            <w:r w:rsidR="000A6305">
              <w:rPr>
                <w:noProof/>
                <w:webHidden/>
              </w:rPr>
              <w:fldChar w:fldCharType="begin"/>
            </w:r>
            <w:r w:rsidR="000A6305">
              <w:rPr>
                <w:noProof/>
                <w:webHidden/>
              </w:rPr>
              <w:instrText xml:space="preserve"> PAGEREF _Toc106352399 \h </w:instrText>
            </w:r>
            <w:r w:rsidR="000A6305">
              <w:rPr>
                <w:noProof/>
                <w:webHidden/>
              </w:rPr>
            </w:r>
            <w:r w:rsidR="000A6305">
              <w:rPr>
                <w:noProof/>
                <w:webHidden/>
              </w:rPr>
              <w:fldChar w:fldCharType="separate"/>
            </w:r>
            <w:r w:rsidR="000A6305">
              <w:rPr>
                <w:noProof/>
                <w:webHidden/>
              </w:rPr>
              <w:t>18</w:t>
            </w:r>
            <w:r w:rsidR="000A6305">
              <w:rPr>
                <w:noProof/>
                <w:webHidden/>
              </w:rPr>
              <w:fldChar w:fldCharType="end"/>
            </w:r>
          </w:hyperlink>
        </w:p>
        <w:p w14:paraId="6DD25EA2" w14:textId="3DD49545" w:rsidR="000A6305" w:rsidRDefault="00573897">
          <w:pPr>
            <w:pStyle w:val="TOC3"/>
            <w:tabs>
              <w:tab w:val="left" w:pos="1320"/>
              <w:tab w:val="right" w:leader="dot" w:pos="9260"/>
            </w:tabs>
            <w:rPr>
              <w:rFonts w:eastAsiaTheme="minorEastAsia"/>
              <w:noProof/>
            </w:rPr>
          </w:pPr>
          <w:hyperlink w:anchor="_Toc106352400" w:history="1">
            <w:r w:rsidR="000A6305" w:rsidRPr="00326E90">
              <w:rPr>
                <w:rStyle w:val="Hyperlink"/>
                <w:noProof/>
              </w:rPr>
              <w:t>4.5.1.</w:t>
            </w:r>
            <w:r w:rsidR="000A6305">
              <w:rPr>
                <w:rFonts w:eastAsiaTheme="minorEastAsia"/>
                <w:noProof/>
              </w:rPr>
              <w:tab/>
            </w:r>
            <w:r w:rsidR="000A6305" w:rsidRPr="00326E90">
              <w:rPr>
                <w:rStyle w:val="Hyperlink"/>
                <w:noProof/>
              </w:rPr>
              <w:t>Installing plugins</w:t>
            </w:r>
            <w:r w:rsidR="000A6305">
              <w:rPr>
                <w:noProof/>
                <w:webHidden/>
              </w:rPr>
              <w:tab/>
            </w:r>
            <w:r w:rsidR="000A6305">
              <w:rPr>
                <w:noProof/>
                <w:webHidden/>
              </w:rPr>
              <w:fldChar w:fldCharType="begin"/>
            </w:r>
            <w:r w:rsidR="000A6305">
              <w:rPr>
                <w:noProof/>
                <w:webHidden/>
              </w:rPr>
              <w:instrText xml:space="preserve"> PAGEREF _Toc106352400 \h </w:instrText>
            </w:r>
            <w:r w:rsidR="000A6305">
              <w:rPr>
                <w:noProof/>
                <w:webHidden/>
              </w:rPr>
            </w:r>
            <w:r w:rsidR="000A6305">
              <w:rPr>
                <w:noProof/>
                <w:webHidden/>
              </w:rPr>
              <w:fldChar w:fldCharType="separate"/>
            </w:r>
            <w:r w:rsidR="000A6305">
              <w:rPr>
                <w:noProof/>
                <w:webHidden/>
              </w:rPr>
              <w:t>19</w:t>
            </w:r>
            <w:r w:rsidR="000A6305">
              <w:rPr>
                <w:noProof/>
                <w:webHidden/>
              </w:rPr>
              <w:fldChar w:fldCharType="end"/>
            </w:r>
          </w:hyperlink>
        </w:p>
        <w:p w14:paraId="3A8559CC" w14:textId="25DDEE8D" w:rsidR="000A6305" w:rsidRDefault="00573897">
          <w:pPr>
            <w:pStyle w:val="TOC2"/>
            <w:tabs>
              <w:tab w:val="left" w:pos="880"/>
              <w:tab w:val="right" w:leader="dot" w:pos="9260"/>
            </w:tabs>
            <w:rPr>
              <w:rFonts w:eastAsiaTheme="minorEastAsia"/>
              <w:noProof/>
            </w:rPr>
          </w:pPr>
          <w:hyperlink w:anchor="_Toc106352401" w:history="1">
            <w:r w:rsidR="000A6305" w:rsidRPr="00326E90">
              <w:rPr>
                <w:rStyle w:val="Hyperlink"/>
                <w:noProof/>
              </w:rPr>
              <w:t>4.6.</w:t>
            </w:r>
            <w:r w:rsidR="000A6305">
              <w:rPr>
                <w:rFonts w:eastAsiaTheme="minorEastAsia"/>
                <w:noProof/>
              </w:rPr>
              <w:tab/>
            </w:r>
            <w:r w:rsidR="000A6305" w:rsidRPr="00326E90">
              <w:rPr>
                <w:rStyle w:val="Hyperlink"/>
                <w:noProof/>
              </w:rPr>
              <w:t>Sample Java test automation project</w:t>
            </w:r>
            <w:r w:rsidR="000A6305">
              <w:rPr>
                <w:noProof/>
                <w:webHidden/>
              </w:rPr>
              <w:tab/>
            </w:r>
            <w:r w:rsidR="000A6305">
              <w:rPr>
                <w:noProof/>
                <w:webHidden/>
              </w:rPr>
              <w:fldChar w:fldCharType="begin"/>
            </w:r>
            <w:r w:rsidR="000A6305">
              <w:rPr>
                <w:noProof/>
                <w:webHidden/>
              </w:rPr>
              <w:instrText xml:space="preserve"> PAGEREF _Toc106352401 \h </w:instrText>
            </w:r>
            <w:r w:rsidR="000A6305">
              <w:rPr>
                <w:noProof/>
                <w:webHidden/>
              </w:rPr>
            </w:r>
            <w:r w:rsidR="000A6305">
              <w:rPr>
                <w:noProof/>
                <w:webHidden/>
              </w:rPr>
              <w:fldChar w:fldCharType="separate"/>
            </w:r>
            <w:r w:rsidR="000A6305">
              <w:rPr>
                <w:noProof/>
                <w:webHidden/>
              </w:rPr>
              <w:t>20</w:t>
            </w:r>
            <w:r w:rsidR="000A6305">
              <w:rPr>
                <w:noProof/>
                <w:webHidden/>
              </w:rPr>
              <w:fldChar w:fldCharType="end"/>
            </w:r>
          </w:hyperlink>
        </w:p>
        <w:p w14:paraId="28D2C525" w14:textId="4174040B" w:rsidR="000A6305" w:rsidRDefault="00573897">
          <w:pPr>
            <w:pStyle w:val="TOC3"/>
            <w:tabs>
              <w:tab w:val="left" w:pos="1320"/>
              <w:tab w:val="right" w:leader="dot" w:pos="9260"/>
            </w:tabs>
            <w:rPr>
              <w:rFonts w:eastAsiaTheme="minorEastAsia"/>
              <w:noProof/>
            </w:rPr>
          </w:pPr>
          <w:hyperlink w:anchor="_Toc106352402" w:history="1">
            <w:r w:rsidR="000A6305" w:rsidRPr="00326E90">
              <w:rPr>
                <w:rStyle w:val="Hyperlink"/>
                <w:noProof/>
              </w:rPr>
              <w:t>4.6.1.</w:t>
            </w:r>
            <w:r w:rsidR="000A6305">
              <w:rPr>
                <w:rFonts w:eastAsiaTheme="minorEastAsia"/>
                <w:noProof/>
              </w:rPr>
              <w:tab/>
            </w:r>
            <w:r w:rsidR="000A6305" w:rsidRPr="00326E90">
              <w:rPr>
                <w:rStyle w:val="Hyperlink"/>
                <w:noProof/>
              </w:rPr>
              <w:t>Import GIT project</w:t>
            </w:r>
            <w:r w:rsidR="000A6305">
              <w:rPr>
                <w:noProof/>
                <w:webHidden/>
              </w:rPr>
              <w:tab/>
            </w:r>
            <w:r w:rsidR="000A6305">
              <w:rPr>
                <w:noProof/>
                <w:webHidden/>
              </w:rPr>
              <w:fldChar w:fldCharType="begin"/>
            </w:r>
            <w:r w:rsidR="000A6305">
              <w:rPr>
                <w:noProof/>
                <w:webHidden/>
              </w:rPr>
              <w:instrText xml:space="preserve"> PAGEREF _Toc106352402 \h </w:instrText>
            </w:r>
            <w:r w:rsidR="000A6305">
              <w:rPr>
                <w:noProof/>
                <w:webHidden/>
              </w:rPr>
            </w:r>
            <w:r w:rsidR="000A6305">
              <w:rPr>
                <w:noProof/>
                <w:webHidden/>
              </w:rPr>
              <w:fldChar w:fldCharType="separate"/>
            </w:r>
            <w:r w:rsidR="000A6305">
              <w:rPr>
                <w:noProof/>
                <w:webHidden/>
              </w:rPr>
              <w:t>20</w:t>
            </w:r>
            <w:r w:rsidR="000A6305">
              <w:rPr>
                <w:noProof/>
                <w:webHidden/>
              </w:rPr>
              <w:fldChar w:fldCharType="end"/>
            </w:r>
          </w:hyperlink>
        </w:p>
        <w:p w14:paraId="38E1F4B5" w14:textId="1AC26DB4" w:rsidR="000A6305" w:rsidRDefault="00573897">
          <w:pPr>
            <w:pStyle w:val="TOC3"/>
            <w:tabs>
              <w:tab w:val="left" w:pos="1320"/>
              <w:tab w:val="right" w:leader="dot" w:pos="9260"/>
            </w:tabs>
            <w:rPr>
              <w:rFonts w:eastAsiaTheme="minorEastAsia"/>
              <w:noProof/>
            </w:rPr>
          </w:pPr>
          <w:hyperlink w:anchor="_Toc106352403" w:history="1">
            <w:r w:rsidR="000A6305" w:rsidRPr="00326E90">
              <w:rPr>
                <w:rStyle w:val="Hyperlink"/>
                <w:noProof/>
              </w:rPr>
              <w:t>4.6.2.</w:t>
            </w:r>
            <w:r w:rsidR="000A6305">
              <w:rPr>
                <w:rFonts w:eastAsiaTheme="minorEastAsia"/>
                <w:noProof/>
              </w:rPr>
              <w:tab/>
            </w:r>
            <w:r w:rsidR="000A6305" w:rsidRPr="00326E90">
              <w:rPr>
                <w:rStyle w:val="Hyperlink"/>
                <w:noProof/>
              </w:rPr>
              <w:t>Setup project</w:t>
            </w:r>
            <w:r w:rsidR="000A6305">
              <w:rPr>
                <w:noProof/>
                <w:webHidden/>
              </w:rPr>
              <w:tab/>
            </w:r>
            <w:r w:rsidR="000A6305">
              <w:rPr>
                <w:noProof/>
                <w:webHidden/>
              </w:rPr>
              <w:fldChar w:fldCharType="begin"/>
            </w:r>
            <w:r w:rsidR="000A6305">
              <w:rPr>
                <w:noProof/>
                <w:webHidden/>
              </w:rPr>
              <w:instrText xml:space="preserve"> PAGEREF _Toc106352403 \h </w:instrText>
            </w:r>
            <w:r w:rsidR="000A6305">
              <w:rPr>
                <w:noProof/>
                <w:webHidden/>
              </w:rPr>
            </w:r>
            <w:r w:rsidR="000A6305">
              <w:rPr>
                <w:noProof/>
                <w:webHidden/>
              </w:rPr>
              <w:fldChar w:fldCharType="separate"/>
            </w:r>
            <w:r w:rsidR="000A6305">
              <w:rPr>
                <w:noProof/>
                <w:webHidden/>
              </w:rPr>
              <w:t>20</w:t>
            </w:r>
            <w:r w:rsidR="000A6305">
              <w:rPr>
                <w:noProof/>
                <w:webHidden/>
              </w:rPr>
              <w:fldChar w:fldCharType="end"/>
            </w:r>
          </w:hyperlink>
        </w:p>
        <w:p w14:paraId="4F759C8B" w14:textId="1A18AC9B" w:rsidR="000A6305" w:rsidRDefault="00573897">
          <w:pPr>
            <w:pStyle w:val="TOC3"/>
            <w:tabs>
              <w:tab w:val="left" w:pos="1320"/>
              <w:tab w:val="right" w:leader="dot" w:pos="9260"/>
            </w:tabs>
            <w:rPr>
              <w:rFonts w:eastAsiaTheme="minorEastAsia"/>
              <w:noProof/>
            </w:rPr>
          </w:pPr>
          <w:hyperlink w:anchor="_Toc106352404" w:history="1">
            <w:r w:rsidR="000A6305" w:rsidRPr="00326E90">
              <w:rPr>
                <w:rStyle w:val="Hyperlink"/>
                <w:noProof/>
              </w:rPr>
              <w:t>4.6.3.</w:t>
            </w:r>
            <w:r w:rsidR="000A6305">
              <w:rPr>
                <w:rFonts w:eastAsiaTheme="minorEastAsia"/>
                <w:noProof/>
              </w:rPr>
              <w:tab/>
            </w:r>
            <w:r w:rsidR="000A6305" w:rsidRPr="00326E90">
              <w:rPr>
                <w:rStyle w:val="Hyperlink"/>
                <w:noProof/>
              </w:rPr>
              <w:t>Run sample test</w:t>
            </w:r>
            <w:r w:rsidR="000A6305">
              <w:rPr>
                <w:noProof/>
                <w:webHidden/>
              </w:rPr>
              <w:tab/>
            </w:r>
            <w:r w:rsidR="000A6305">
              <w:rPr>
                <w:noProof/>
                <w:webHidden/>
              </w:rPr>
              <w:fldChar w:fldCharType="begin"/>
            </w:r>
            <w:r w:rsidR="000A6305">
              <w:rPr>
                <w:noProof/>
                <w:webHidden/>
              </w:rPr>
              <w:instrText xml:space="preserve"> PAGEREF _Toc106352404 \h </w:instrText>
            </w:r>
            <w:r w:rsidR="000A6305">
              <w:rPr>
                <w:noProof/>
                <w:webHidden/>
              </w:rPr>
            </w:r>
            <w:r w:rsidR="000A6305">
              <w:rPr>
                <w:noProof/>
                <w:webHidden/>
              </w:rPr>
              <w:fldChar w:fldCharType="separate"/>
            </w:r>
            <w:r w:rsidR="000A6305">
              <w:rPr>
                <w:noProof/>
                <w:webHidden/>
              </w:rPr>
              <w:t>20</w:t>
            </w:r>
            <w:r w:rsidR="000A6305">
              <w:rPr>
                <w:noProof/>
                <w:webHidden/>
              </w:rPr>
              <w:fldChar w:fldCharType="end"/>
            </w:r>
          </w:hyperlink>
        </w:p>
        <w:p w14:paraId="6E0363B3" w14:textId="23A752B5" w:rsidR="000A6305" w:rsidRDefault="00573897">
          <w:pPr>
            <w:pStyle w:val="TOC1"/>
            <w:tabs>
              <w:tab w:val="left" w:pos="440"/>
              <w:tab w:val="right" w:leader="dot" w:pos="9260"/>
            </w:tabs>
            <w:rPr>
              <w:rFonts w:eastAsiaTheme="minorEastAsia"/>
              <w:noProof/>
            </w:rPr>
          </w:pPr>
          <w:hyperlink w:anchor="_Toc106352405" w:history="1">
            <w:r w:rsidR="000A6305" w:rsidRPr="00326E90">
              <w:rPr>
                <w:rStyle w:val="Hyperlink"/>
                <w:noProof/>
              </w:rPr>
              <w:t>5.</w:t>
            </w:r>
            <w:r w:rsidR="000A6305">
              <w:rPr>
                <w:rFonts w:eastAsiaTheme="minorEastAsia"/>
                <w:noProof/>
              </w:rPr>
              <w:tab/>
            </w:r>
            <w:r w:rsidR="000A6305" w:rsidRPr="00326E90">
              <w:rPr>
                <w:rStyle w:val="Hyperlink"/>
                <w:noProof/>
              </w:rPr>
              <w:t>Appium</w:t>
            </w:r>
            <w:r w:rsidR="000A6305">
              <w:rPr>
                <w:noProof/>
                <w:webHidden/>
              </w:rPr>
              <w:tab/>
            </w:r>
            <w:r w:rsidR="000A6305">
              <w:rPr>
                <w:noProof/>
                <w:webHidden/>
              </w:rPr>
              <w:fldChar w:fldCharType="begin"/>
            </w:r>
            <w:r w:rsidR="000A6305">
              <w:rPr>
                <w:noProof/>
                <w:webHidden/>
              </w:rPr>
              <w:instrText xml:space="preserve"> PAGEREF _Toc106352405 \h </w:instrText>
            </w:r>
            <w:r w:rsidR="000A6305">
              <w:rPr>
                <w:noProof/>
                <w:webHidden/>
              </w:rPr>
            </w:r>
            <w:r w:rsidR="000A6305">
              <w:rPr>
                <w:noProof/>
                <w:webHidden/>
              </w:rPr>
              <w:fldChar w:fldCharType="separate"/>
            </w:r>
            <w:r w:rsidR="000A6305">
              <w:rPr>
                <w:noProof/>
                <w:webHidden/>
              </w:rPr>
              <w:t>20</w:t>
            </w:r>
            <w:r w:rsidR="000A6305">
              <w:rPr>
                <w:noProof/>
                <w:webHidden/>
              </w:rPr>
              <w:fldChar w:fldCharType="end"/>
            </w:r>
          </w:hyperlink>
        </w:p>
        <w:p w14:paraId="6B32AFF2" w14:textId="4487FE01" w:rsidR="008F316C" w:rsidRDefault="008F316C">
          <w:r>
            <w:rPr>
              <w:b/>
              <w:bCs/>
              <w:noProof/>
            </w:rPr>
            <w:fldChar w:fldCharType="end"/>
          </w:r>
        </w:p>
      </w:sdtContent>
    </w:sdt>
    <w:p w14:paraId="17244428" w14:textId="69187D01" w:rsidR="002B5EFF" w:rsidRDefault="002B5EFF" w:rsidP="002B5EFF"/>
    <w:p w14:paraId="7628FE37" w14:textId="5C4C8F0F" w:rsidR="004452B6" w:rsidRDefault="004452B6">
      <w:r>
        <w:br w:type="page"/>
      </w:r>
    </w:p>
    <w:p w14:paraId="00191429" w14:textId="77777777" w:rsidR="002B5EFF" w:rsidRPr="002B5EFF" w:rsidRDefault="002B5EFF" w:rsidP="002B5EFF"/>
    <w:p w14:paraId="4D6FC088" w14:textId="77777777" w:rsidR="00882DFA" w:rsidRPr="004452B6" w:rsidRDefault="00882DFA" w:rsidP="004452B6">
      <w:pPr>
        <w:rPr>
          <w:b/>
          <w:bCs/>
          <w:color w:val="0070C0"/>
          <w:sz w:val="28"/>
          <w:szCs w:val="28"/>
        </w:rPr>
      </w:pPr>
      <w:bookmarkStart w:id="2" w:name="_Toc34916018"/>
      <w:r w:rsidRPr="004452B6">
        <w:rPr>
          <w:b/>
          <w:bCs/>
          <w:color w:val="0070C0"/>
          <w:sz w:val="28"/>
          <w:szCs w:val="28"/>
        </w:rPr>
        <w:t>Revision History</w:t>
      </w:r>
      <w:bookmarkEnd w:id="2"/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1885"/>
        <w:gridCol w:w="4584"/>
        <w:gridCol w:w="3117"/>
      </w:tblGrid>
      <w:tr w:rsidR="00882DFA" w14:paraId="58B69CB7" w14:textId="77777777" w:rsidTr="1DE06BC1">
        <w:tc>
          <w:tcPr>
            <w:tcW w:w="1885" w:type="dxa"/>
          </w:tcPr>
          <w:p w14:paraId="5339FB8B" w14:textId="1EDF05F8" w:rsidR="00882DFA" w:rsidRPr="00A47B3D" w:rsidRDefault="00A47B3D" w:rsidP="00FB62D0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4584" w:type="dxa"/>
          </w:tcPr>
          <w:p w14:paraId="7273F10A" w14:textId="77777777" w:rsidR="00882DFA" w:rsidRPr="00A47B3D" w:rsidRDefault="00882DFA" w:rsidP="00FB62D0">
            <w:pPr>
              <w:rPr>
                <w:b/>
                <w:bCs/>
              </w:rPr>
            </w:pPr>
            <w:r w:rsidRPr="00A47B3D">
              <w:rPr>
                <w:b/>
                <w:bCs/>
              </w:rPr>
              <w:t>Description</w:t>
            </w:r>
          </w:p>
        </w:tc>
        <w:tc>
          <w:tcPr>
            <w:tcW w:w="3117" w:type="dxa"/>
          </w:tcPr>
          <w:p w14:paraId="64F2FBE6" w14:textId="77777777" w:rsidR="00882DFA" w:rsidRPr="00A47B3D" w:rsidRDefault="00882DFA" w:rsidP="00FB62D0">
            <w:pPr>
              <w:rPr>
                <w:b/>
                <w:bCs/>
              </w:rPr>
            </w:pPr>
            <w:r w:rsidRPr="00A47B3D">
              <w:rPr>
                <w:b/>
                <w:bCs/>
              </w:rPr>
              <w:t>Date</w:t>
            </w:r>
          </w:p>
        </w:tc>
      </w:tr>
      <w:tr w:rsidR="00882DFA" w14:paraId="7B9CA581" w14:textId="77777777" w:rsidTr="1DE06BC1">
        <w:tc>
          <w:tcPr>
            <w:tcW w:w="1885" w:type="dxa"/>
          </w:tcPr>
          <w:p w14:paraId="70A7037A" w14:textId="77777777" w:rsidR="00882DFA" w:rsidRDefault="00882DFA" w:rsidP="00FB62D0">
            <w:r>
              <w:t>Brian Keenan</w:t>
            </w:r>
          </w:p>
        </w:tc>
        <w:tc>
          <w:tcPr>
            <w:tcW w:w="4584" w:type="dxa"/>
          </w:tcPr>
          <w:p w14:paraId="523D47D8" w14:textId="77777777" w:rsidR="00882DFA" w:rsidRDefault="00882DFA" w:rsidP="00FB62D0">
            <w:r>
              <w:t>Initial Version</w:t>
            </w:r>
          </w:p>
        </w:tc>
        <w:tc>
          <w:tcPr>
            <w:tcW w:w="3117" w:type="dxa"/>
          </w:tcPr>
          <w:p w14:paraId="13FA124C" w14:textId="7180119D" w:rsidR="00882DFA" w:rsidRDefault="00882DFA" w:rsidP="00FB62D0">
            <w:r>
              <w:t>3/10/20</w:t>
            </w:r>
          </w:p>
        </w:tc>
      </w:tr>
      <w:tr w:rsidR="00882DFA" w14:paraId="431BB852" w14:textId="77777777" w:rsidTr="1DE06BC1">
        <w:tc>
          <w:tcPr>
            <w:tcW w:w="1885" w:type="dxa"/>
          </w:tcPr>
          <w:p w14:paraId="43863309" w14:textId="77777777" w:rsidR="00882DFA" w:rsidRDefault="00882DFA" w:rsidP="00FB62D0">
            <w:r>
              <w:t>Brian Keenan</w:t>
            </w:r>
          </w:p>
        </w:tc>
        <w:tc>
          <w:tcPr>
            <w:tcW w:w="4584" w:type="dxa"/>
          </w:tcPr>
          <w:p w14:paraId="0E60ACC6" w14:textId="02E01C44" w:rsidR="00882DFA" w:rsidRDefault="00882DFA" w:rsidP="00FB62D0">
            <w:r>
              <w:t>Pati Christian feedback</w:t>
            </w:r>
          </w:p>
        </w:tc>
        <w:tc>
          <w:tcPr>
            <w:tcW w:w="3117" w:type="dxa"/>
          </w:tcPr>
          <w:p w14:paraId="2DD0ECDD" w14:textId="5D9C4736" w:rsidR="00882DFA" w:rsidRDefault="00882DFA" w:rsidP="00FB62D0">
            <w:r>
              <w:t>3/13/20</w:t>
            </w:r>
          </w:p>
        </w:tc>
      </w:tr>
      <w:tr w:rsidR="00882DFA" w14:paraId="169A597D" w14:textId="77777777" w:rsidTr="1DE06BC1">
        <w:tc>
          <w:tcPr>
            <w:tcW w:w="1885" w:type="dxa"/>
          </w:tcPr>
          <w:p w14:paraId="197AFA0F" w14:textId="759EC0D4" w:rsidR="00882DFA" w:rsidRDefault="0081319C" w:rsidP="00FB62D0">
            <w:r>
              <w:t>Brian Keenan</w:t>
            </w:r>
          </w:p>
        </w:tc>
        <w:tc>
          <w:tcPr>
            <w:tcW w:w="4584" w:type="dxa"/>
          </w:tcPr>
          <w:p w14:paraId="1DD7C3E1" w14:textId="380DADAD" w:rsidR="00882DFA" w:rsidRDefault="0081319C" w:rsidP="00FB62D0">
            <w:r>
              <w:t>Fixed mis-spelling and Final Version</w:t>
            </w:r>
          </w:p>
        </w:tc>
        <w:tc>
          <w:tcPr>
            <w:tcW w:w="3117" w:type="dxa"/>
          </w:tcPr>
          <w:p w14:paraId="79824B94" w14:textId="3FF9E1FD" w:rsidR="00882DFA" w:rsidRDefault="0081319C" w:rsidP="00FB62D0">
            <w:r>
              <w:t>3/16/20</w:t>
            </w:r>
          </w:p>
        </w:tc>
      </w:tr>
      <w:tr w:rsidR="00A47B3D" w14:paraId="5DC77D4F" w14:textId="77777777" w:rsidTr="1DE06BC1">
        <w:tc>
          <w:tcPr>
            <w:tcW w:w="1885" w:type="dxa"/>
          </w:tcPr>
          <w:p w14:paraId="54CB3A9A" w14:textId="42A1BBF4" w:rsidR="00A47B3D" w:rsidRDefault="00A47B3D" w:rsidP="00FB62D0">
            <w:r>
              <w:t>Garrett Cosmiano</w:t>
            </w:r>
          </w:p>
        </w:tc>
        <w:tc>
          <w:tcPr>
            <w:tcW w:w="4584" w:type="dxa"/>
          </w:tcPr>
          <w:p w14:paraId="1394154B" w14:textId="64894C6F" w:rsidR="00A47B3D" w:rsidRDefault="00A47B3D" w:rsidP="00FB62D0">
            <w:r>
              <w:t>Updated eclipse setup</w:t>
            </w:r>
          </w:p>
        </w:tc>
        <w:tc>
          <w:tcPr>
            <w:tcW w:w="3117" w:type="dxa"/>
          </w:tcPr>
          <w:p w14:paraId="33018E93" w14:textId="4D499016" w:rsidR="00A47B3D" w:rsidRDefault="00A47B3D" w:rsidP="00FB62D0">
            <w:r>
              <w:t>02/03/21</w:t>
            </w:r>
          </w:p>
        </w:tc>
      </w:tr>
      <w:tr w:rsidR="004452B6" w14:paraId="09F80531" w14:textId="77777777" w:rsidTr="1DE06BC1">
        <w:tc>
          <w:tcPr>
            <w:tcW w:w="1885" w:type="dxa"/>
          </w:tcPr>
          <w:p w14:paraId="2FA07427" w14:textId="62B28A80" w:rsidR="004452B6" w:rsidRDefault="004452B6" w:rsidP="00FB62D0">
            <w:r>
              <w:t>Garrett Cosmiano</w:t>
            </w:r>
          </w:p>
        </w:tc>
        <w:tc>
          <w:tcPr>
            <w:tcW w:w="4584" w:type="dxa"/>
          </w:tcPr>
          <w:p w14:paraId="3994C66C" w14:textId="297EE10A" w:rsidR="004452B6" w:rsidRDefault="004452B6" w:rsidP="00FB62D0">
            <w:r>
              <w:t xml:space="preserve">Added mercurial </w:t>
            </w:r>
            <w:r w:rsidR="00E27BFB">
              <w:t xml:space="preserve">install and link to </w:t>
            </w:r>
            <w:r w:rsidR="00700DE2">
              <w:t>doc</w:t>
            </w:r>
            <w:r w:rsidR="00E27BFB">
              <w:t xml:space="preserve"> guide</w:t>
            </w:r>
          </w:p>
        </w:tc>
        <w:tc>
          <w:tcPr>
            <w:tcW w:w="3117" w:type="dxa"/>
          </w:tcPr>
          <w:p w14:paraId="1B8CF74D" w14:textId="15C9992D" w:rsidR="004452B6" w:rsidRDefault="004452B6" w:rsidP="00FB62D0">
            <w:r>
              <w:t>02/16/21</w:t>
            </w:r>
          </w:p>
        </w:tc>
      </w:tr>
      <w:tr w:rsidR="002A7EE7" w14:paraId="216374EB" w14:textId="77777777" w:rsidTr="1DE06BC1">
        <w:tc>
          <w:tcPr>
            <w:tcW w:w="1885" w:type="dxa"/>
          </w:tcPr>
          <w:p w14:paraId="01363FAF" w14:textId="3537E580" w:rsidR="002A7EE7" w:rsidRDefault="002A7EE7" w:rsidP="002A7EE7">
            <w:r>
              <w:t>Garrett Cosmiano</w:t>
            </w:r>
          </w:p>
        </w:tc>
        <w:tc>
          <w:tcPr>
            <w:tcW w:w="4584" w:type="dxa"/>
          </w:tcPr>
          <w:p w14:paraId="1935C8F9" w14:textId="20479F1B" w:rsidR="002A7EE7" w:rsidRDefault="002A7EE7" w:rsidP="002A7EE7">
            <w:r>
              <w:t>Added SNOW request for temporary admin right</w:t>
            </w:r>
          </w:p>
        </w:tc>
        <w:tc>
          <w:tcPr>
            <w:tcW w:w="3117" w:type="dxa"/>
          </w:tcPr>
          <w:p w14:paraId="3F6BB09E" w14:textId="72A04576" w:rsidR="002A7EE7" w:rsidRDefault="002A7EE7" w:rsidP="002A7EE7">
            <w:r>
              <w:t>03/16/21</w:t>
            </w:r>
          </w:p>
        </w:tc>
      </w:tr>
      <w:tr w:rsidR="00E874BF" w14:paraId="655446A5" w14:textId="77777777" w:rsidTr="1DE06BC1">
        <w:tc>
          <w:tcPr>
            <w:tcW w:w="1885" w:type="dxa"/>
          </w:tcPr>
          <w:p w14:paraId="1B329E21" w14:textId="5A5FBE8C" w:rsidR="00E874BF" w:rsidRDefault="00E874BF" w:rsidP="002A7EE7">
            <w:r>
              <w:t>Garrett Cosmiano</w:t>
            </w:r>
          </w:p>
        </w:tc>
        <w:tc>
          <w:tcPr>
            <w:tcW w:w="4584" w:type="dxa"/>
          </w:tcPr>
          <w:p w14:paraId="7FE9088A" w14:textId="442BC828" w:rsidR="00E874BF" w:rsidRDefault="00E874BF" w:rsidP="002A7EE7">
            <w:r>
              <w:t>Added configuring maven settings.xml</w:t>
            </w:r>
          </w:p>
        </w:tc>
        <w:tc>
          <w:tcPr>
            <w:tcW w:w="3117" w:type="dxa"/>
          </w:tcPr>
          <w:p w14:paraId="29F98AF3" w14:textId="2F77C0A9" w:rsidR="00E874BF" w:rsidRDefault="00E874BF" w:rsidP="002A7EE7">
            <w:r>
              <w:t>03/30/21</w:t>
            </w:r>
          </w:p>
        </w:tc>
      </w:tr>
      <w:tr w:rsidR="00F13ED4" w14:paraId="293B30F6" w14:textId="77777777" w:rsidTr="1DE06BC1">
        <w:tc>
          <w:tcPr>
            <w:tcW w:w="1885" w:type="dxa"/>
          </w:tcPr>
          <w:p w14:paraId="5305B6A8" w14:textId="3FE3ADDF" w:rsidR="00F13ED4" w:rsidRDefault="00F13ED4" w:rsidP="002A7EE7">
            <w:r>
              <w:t>Garrett Cosmiano</w:t>
            </w:r>
          </w:p>
        </w:tc>
        <w:tc>
          <w:tcPr>
            <w:tcW w:w="4584" w:type="dxa"/>
          </w:tcPr>
          <w:p w14:paraId="1D3D1B48" w14:textId="20D4191E" w:rsidR="00F13ED4" w:rsidRDefault="00F13ED4" w:rsidP="002A7EE7">
            <w:r>
              <w:t>Made the document to be generic (non-project specific)</w:t>
            </w:r>
          </w:p>
        </w:tc>
        <w:tc>
          <w:tcPr>
            <w:tcW w:w="3117" w:type="dxa"/>
          </w:tcPr>
          <w:p w14:paraId="4C4C613D" w14:textId="083DB160" w:rsidR="00F13ED4" w:rsidRDefault="00F94F33" w:rsidP="002A7EE7">
            <w:r>
              <w:t>11/01</w:t>
            </w:r>
            <w:r w:rsidR="00F13ED4">
              <w:t>/21</w:t>
            </w:r>
          </w:p>
        </w:tc>
      </w:tr>
      <w:tr w:rsidR="00F9681C" w14:paraId="48D5D3D6" w14:textId="77777777" w:rsidTr="1DE06BC1">
        <w:tc>
          <w:tcPr>
            <w:tcW w:w="1885" w:type="dxa"/>
          </w:tcPr>
          <w:p w14:paraId="4D289E25" w14:textId="48C09B0C" w:rsidR="00F9681C" w:rsidRDefault="00F9681C" w:rsidP="002A7EE7">
            <w:r>
              <w:t>Garrett Cosmiano</w:t>
            </w:r>
          </w:p>
        </w:tc>
        <w:tc>
          <w:tcPr>
            <w:tcW w:w="4584" w:type="dxa"/>
          </w:tcPr>
          <w:p w14:paraId="7E84CE59" w14:textId="77777777" w:rsidR="00F9681C" w:rsidRDefault="003E3516" w:rsidP="002A7EE7">
            <w:r>
              <w:t>Remove reference to mercurial</w:t>
            </w:r>
          </w:p>
          <w:p w14:paraId="2A47DD7D" w14:textId="7DE0A3FE" w:rsidR="003E3516" w:rsidRDefault="003E3516" w:rsidP="002A7EE7">
            <w:r>
              <w:t>Use user environment instead of system environment when setting Java/Maven home</w:t>
            </w:r>
          </w:p>
        </w:tc>
        <w:tc>
          <w:tcPr>
            <w:tcW w:w="3117" w:type="dxa"/>
          </w:tcPr>
          <w:p w14:paraId="2208DB67" w14:textId="27732130" w:rsidR="00F9681C" w:rsidRDefault="003E3516" w:rsidP="002A7EE7">
            <w:r>
              <w:t>01/05/22</w:t>
            </w:r>
          </w:p>
        </w:tc>
      </w:tr>
      <w:tr w:rsidR="00F6126D" w14:paraId="5E6F585F" w14:textId="77777777" w:rsidTr="1DE06BC1">
        <w:tc>
          <w:tcPr>
            <w:tcW w:w="1885" w:type="dxa"/>
          </w:tcPr>
          <w:p w14:paraId="3D55D414" w14:textId="31C2E7F1" w:rsidR="00F6126D" w:rsidRDefault="00F6126D" w:rsidP="002A7EE7">
            <w:r>
              <w:t>Garrett Cosmiano</w:t>
            </w:r>
          </w:p>
        </w:tc>
        <w:tc>
          <w:tcPr>
            <w:tcW w:w="4584" w:type="dxa"/>
          </w:tcPr>
          <w:p w14:paraId="20B5E520" w14:textId="5B79202E" w:rsidR="00F6126D" w:rsidRDefault="00F6126D" w:rsidP="002A7EE7">
            <w:r>
              <w:t xml:space="preserve">Added </w:t>
            </w:r>
            <w:hyperlink w:anchor="_Selenium_Template" w:history="1">
              <w:r w:rsidR="00AD474D" w:rsidRPr="00EB33F1">
                <w:rPr>
                  <w:rStyle w:val="Hyperlink"/>
                </w:rPr>
                <w:t>s</w:t>
              </w:r>
              <w:r w:rsidRPr="00EB33F1">
                <w:rPr>
                  <w:rStyle w:val="Hyperlink"/>
                </w:rPr>
                <w:t>elenium template code</w:t>
              </w:r>
            </w:hyperlink>
          </w:p>
        </w:tc>
        <w:tc>
          <w:tcPr>
            <w:tcW w:w="3117" w:type="dxa"/>
          </w:tcPr>
          <w:p w14:paraId="7D23B8A4" w14:textId="73A1C799" w:rsidR="00F6126D" w:rsidRDefault="00F6126D" w:rsidP="002A7EE7">
            <w:r>
              <w:t>02/10/22</w:t>
            </w:r>
          </w:p>
        </w:tc>
      </w:tr>
      <w:tr w:rsidR="00DD7FB7" w14:paraId="7F6377EB" w14:textId="77777777" w:rsidTr="1DE06BC1">
        <w:tc>
          <w:tcPr>
            <w:tcW w:w="1885" w:type="dxa"/>
          </w:tcPr>
          <w:p w14:paraId="41B3B64C" w14:textId="6BA0E55B" w:rsidR="00DD7FB7" w:rsidRDefault="00DD7FB7" w:rsidP="002A7EE7">
            <w:r>
              <w:t>Garrett Cosmiano</w:t>
            </w:r>
          </w:p>
        </w:tc>
        <w:tc>
          <w:tcPr>
            <w:tcW w:w="4584" w:type="dxa"/>
          </w:tcPr>
          <w:p w14:paraId="00A56C4C" w14:textId="77777777" w:rsidR="00DD7FB7" w:rsidRDefault="00DD7FB7" w:rsidP="002A7EE7">
            <w:r>
              <w:t>Set JAVA_HOME with O</w:t>
            </w:r>
            <w:r w:rsidR="00116A94">
              <w:t>penJDK 11 instead of 8</w:t>
            </w:r>
            <w:r w:rsidR="000A6305">
              <w:t>.</w:t>
            </w:r>
          </w:p>
          <w:p w14:paraId="266547BF" w14:textId="0315870B" w:rsidR="000A6305" w:rsidRDefault="00DD14AB" w:rsidP="002A7EE7">
            <w:r>
              <w:t>Set Eclipse default JRE to 8 as optional</w:t>
            </w:r>
            <w:r w:rsidR="00FB62D0">
              <w:t>.</w:t>
            </w:r>
          </w:p>
        </w:tc>
        <w:tc>
          <w:tcPr>
            <w:tcW w:w="3117" w:type="dxa"/>
          </w:tcPr>
          <w:p w14:paraId="167E1E77" w14:textId="2F80137C" w:rsidR="00DD7FB7" w:rsidRDefault="00116A94" w:rsidP="002A7EE7">
            <w:r>
              <w:t>06/</w:t>
            </w:r>
            <w:r w:rsidR="00106265">
              <w:t>17</w:t>
            </w:r>
            <w:r w:rsidR="000816ED">
              <w:t>/22</w:t>
            </w:r>
          </w:p>
        </w:tc>
      </w:tr>
      <w:tr w:rsidR="00FD4EB0" w14:paraId="5F6F7EA4" w14:textId="77777777" w:rsidTr="1DE06BC1">
        <w:tc>
          <w:tcPr>
            <w:tcW w:w="1885" w:type="dxa"/>
          </w:tcPr>
          <w:p w14:paraId="32780630" w14:textId="45D6CE49" w:rsidR="00FD4EB0" w:rsidRDefault="00FD4EB0" w:rsidP="00FD4EB0">
            <w:r>
              <w:t>Garrett Cosmiano</w:t>
            </w:r>
          </w:p>
        </w:tc>
        <w:tc>
          <w:tcPr>
            <w:tcW w:w="4584" w:type="dxa"/>
          </w:tcPr>
          <w:p w14:paraId="41922772" w14:textId="6D200138" w:rsidR="00FD4EB0" w:rsidRDefault="00FD4EB0" w:rsidP="00FD4EB0">
            <w:r>
              <w:t>Updated maven settings.xml to point to Nexus PROD</w:t>
            </w:r>
          </w:p>
        </w:tc>
        <w:tc>
          <w:tcPr>
            <w:tcW w:w="3117" w:type="dxa"/>
          </w:tcPr>
          <w:p w14:paraId="1F00093F" w14:textId="2C8BAA62" w:rsidR="00FD4EB0" w:rsidRDefault="00FD4EB0" w:rsidP="00FD4EB0">
            <w:r>
              <w:t>06/27/22</w:t>
            </w:r>
          </w:p>
        </w:tc>
      </w:tr>
      <w:tr w:rsidR="00670696" w14:paraId="63372D81" w14:textId="77777777" w:rsidTr="1DE06BC1">
        <w:tc>
          <w:tcPr>
            <w:tcW w:w="1885" w:type="dxa"/>
          </w:tcPr>
          <w:p w14:paraId="3218B53F" w14:textId="4D90465F" w:rsidR="00670696" w:rsidRDefault="0003556D" w:rsidP="00FD4EB0">
            <w:r>
              <w:t>Garrett Cosmiano</w:t>
            </w:r>
          </w:p>
        </w:tc>
        <w:tc>
          <w:tcPr>
            <w:tcW w:w="4584" w:type="dxa"/>
          </w:tcPr>
          <w:p w14:paraId="78EE0D5F" w14:textId="13FB908B" w:rsidR="00670696" w:rsidRDefault="0003556D" w:rsidP="00FD4EB0">
            <w:r>
              <w:t>Added IntelliJ</w:t>
            </w:r>
          </w:p>
        </w:tc>
        <w:tc>
          <w:tcPr>
            <w:tcW w:w="3117" w:type="dxa"/>
          </w:tcPr>
          <w:p w14:paraId="5F83ED65" w14:textId="4929ADFB" w:rsidR="00670696" w:rsidRDefault="00134A71" w:rsidP="00FD4EB0">
            <w:r>
              <w:t>07/25/22</w:t>
            </w:r>
          </w:p>
        </w:tc>
      </w:tr>
    </w:tbl>
    <w:p w14:paraId="77839B3D" w14:textId="6E5F99C1" w:rsidR="1DE06BC1" w:rsidRDefault="1DE06BC1"/>
    <w:p w14:paraId="4004CD37" w14:textId="77777777" w:rsidR="00882DFA" w:rsidRPr="00882DFA" w:rsidRDefault="00882DFA" w:rsidP="00882DFA"/>
    <w:p w14:paraId="003D4055" w14:textId="7206077F" w:rsidR="004452B6" w:rsidRDefault="004452B6">
      <w:r>
        <w:br w:type="page"/>
      </w:r>
    </w:p>
    <w:p w14:paraId="6C5A7D28" w14:textId="77777777" w:rsidR="00882DFA" w:rsidRPr="00882DFA" w:rsidRDefault="00882DFA" w:rsidP="00882DFA"/>
    <w:p w14:paraId="6EF9438D" w14:textId="742A721C" w:rsidR="00970A26" w:rsidRDefault="00970A26" w:rsidP="004452B6">
      <w:pPr>
        <w:pStyle w:val="Heading1"/>
      </w:pPr>
      <w:bookmarkStart w:id="3" w:name="_Toc106352371"/>
      <w:bookmarkStart w:id="4" w:name="_Toc107213999"/>
      <w:commentRangeStart w:id="5"/>
      <w:commentRangeStart w:id="6"/>
      <w:r w:rsidRPr="004452B6">
        <w:t>Purpose</w:t>
      </w:r>
      <w:bookmarkEnd w:id="0"/>
      <w:commentRangeEnd w:id="5"/>
      <w:r w:rsidR="002E4015" w:rsidRPr="004452B6">
        <w:rPr>
          <w:rStyle w:val="CommentReference"/>
          <w:sz w:val="32"/>
          <w:szCs w:val="32"/>
        </w:rPr>
        <w:commentReference w:id="5"/>
      </w:r>
      <w:commentRangeEnd w:id="6"/>
      <w:r w:rsidR="00882DFA">
        <w:rPr>
          <w:rStyle w:val="CommentReference"/>
          <w:rFonts w:asciiTheme="minorHAnsi" w:eastAsiaTheme="minorHAnsi" w:hAnsiTheme="minorHAnsi" w:cstheme="minorBidi"/>
          <w:color w:val="auto"/>
        </w:rPr>
        <w:commentReference w:id="6"/>
      </w:r>
      <w:bookmarkEnd w:id="3"/>
      <w:bookmarkEnd w:id="4"/>
    </w:p>
    <w:p w14:paraId="2834B1C9" w14:textId="0A72CB63" w:rsidR="00970A26" w:rsidRDefault="00574997" w:rsidP="00970A26">
      <w:r>
        <w:t>T</w:t>
      </w:r>
      <w:r w:rsidR="00970A26">
        <w:t>h</w:t>
      </w:r>
      <w:r>
        <w:t xml:space="preserve">is is the </w:t>
      </w:r>
      <w:r w:rsidR="00C967BF">
        <w:t xml:space="preserve">installation and </w:t>
      </w:r>
      <w:r w:rsidR="00970A26">
        <w:t xml:space="preserve">setup </w:t>
      </w:r>
      <w:r w:rsidR="00D825FA">
        <w:t xml:space="preserve">guide for </w:t>
      </w:r>
      <w:r w:rsidR="00C967BF">
        <w:t>application</w:t>
      </w:r>
      <w:r w:rsidR="00A065AB">
        <w:t xml:space="preserve"> used </w:t>
      </w:r>
      <w:r w:rsidR="00D825FA">
        <w:t xml:space="preserve">in </w:t>
      </w:r>
      <w:r w:rsidR="00B07321">
        <w:t>t</w:t>
      </w:r>
      <w:r w:rsidR="00A065AB">
        <w:t xml:space="preserve">est </w:t>
      </w:r>
      <w:r w:rsidR="00B07321">
        <w:t>a</w:t>
      </w:r>
      <w:r w:rsidR="00A065AB">
        <w:t>utomation with Java</w:t>
      </w:r>
      <w:r w:rsidR="00B07321">
        <w:t xml:space="preserve"> programming language</w:t>
      </w:r>
      <w:r w:rsidR="00970A26">
        <w:t>.</w:t>
      </w:r>
    </w:p>
    <w:p w14:paraId="39B633C9" w14:textId="3E3C62B0" w:rsidR="00970A26" w:rsidRDefault="00A065AB" w:rsidP="004452B6">
      <w:pPr>
        <w:pStyle w:val="Heading1"/>
      </w:pPr>
      <w:bookmarkStart w:id="7" w:name="_Toc106352372"/>
      <w:bookmarkStart w:id="8" w:name="_Toc107214000"/>
      <w:r>
        <w:t>Java</w:t>
      </w:r>
      <w:bookmarkEnd w:id="7"/>
      <w:bookmarkEnd w:id="8"/>
    </w:p>
    <w:p w14:paraId="0F51AD7D" w14:textId="614E9E28" w:rsidR="001E4B05" w:rsidRDefault="0022328B" w:rsidP="00970A26">
      <w:r>
        <w:t>Java i</w:t>
      </w:r>
      <w:r w:rsidR="00B63E6A">
        <w:t xml:space="preserve">s the choice of a programing language </w:t>
      </w:r>
      <w:r w:rsidR="002914D2">
        <w:t>for test automation</w:t>
      </w:r>
      <w:r w:rsidR="00F94671">
        <w:t xml:space="preserve"> and Excellus recommends </w:t>
      </w:r>
      <w:r w:rsidR="00F94671" w:rsidRPr="00DA6416">
        <w:t>RedHat OpenJDK</w:t>
      </w:r>
      <w:r w:rsidR="00870858">
        <w:t>.</w:t>
      </w:r>
    </w:p>
    <w:p w14:paraId="6F2BC3C6" w14:textId="2B5A8CC4" w:rsidR="002948E6" w:rsidRDefault="002948E6" w:rsidP="00970A26">
      <w:r>
        <w:t xml:space="preserve">Before proceeding, create a new </w:t>
      </w:r>
      <w:r w:rsidR="00FB5F60" w:rsidRPr="00FB5F60">
        <w:rPr>
          <w:b/>
          <w:bCs/>
        </w:rPr>
        <w:t>java</w:t>
      </w:r>
      <w:r>
        <w:t xml:space="preserve"> folder under your username: i.e., </w:t>
      </w:r>
      <w:r w:rsidRPr="00D130BD">
        <w:t>C:\Users\</w:t>
      </w:r>
      <w:r>
        <w:t>{username}\</w:t>
      </w:r>
      <w:r>
        <w:rPr>
          <w:b/>
          <w:bCs/>
        </w:rPr>
        <w:t>j</w:t>
      </w:r>
      <w:r w:rsidRPr="00D130BD">
        <w:rPr>
          <w:b/>
          <w:bCs/>
        </w:rPr>
        <w:t>ava</w:t>
      </w:r>
    </w:p>
    <w:p w14:paraId="7E946129" w14:textId="405EC0B9" w:rsidR="003F613F" w:rsidRDefault="003F613F" w:rsidP="00A86929">
      <w:pPr>
        <w:pStyle w:val="Heading2"/>
      </w:pPr>
      <w:bookmarkStart w:id="9" w:name="_Toc106352373"/>
      <w:bookmarkStart w:id="10" w:name="_Toc107214001"/>
      <w:r>
        <w:t>OpenJDK 8</w:t>
      </w:r>
      <w:bookmarkEnd w:id="9"/>
      <w:bookmarkEnd w:id="10"/>
    </w:p>
    <w:p w14:paraId="1F83773D" w14:textId="7225B81D" w:rsidR="00235BDC" w:rsidRDefault="00367269" w:rsidP="009F058F">
      <w:pPr>
        <w:pStyle w:val="Heading3"/>
      </w:pPr>
      <w:bookmarkStart w:id="11" w:name="_Toc106352374"/>
      <w:bookmarkStart w:id="12" w:name="_Toc107214002"/>
      <w:r>
        <w:t>Copy Zip (or download)</w:t>
      </w:r>
      <w:bookmarkEnd w:id="11"/>
      <w:bookmarkEnd w:id="12"/>
    </w:p>
    <w:p w14:paraId="2C15238E" w14:textId="2ABF5E52" w:rsidR="00367269" w:rsidRDefault="00367269" w:rsidP="00367269">
      <w:pPr>
        <w:ind w:left="1440"/>
      </w:pPr>
      <w:r>
        <w:t>As of this writing (</w:t>
      </w:r>
      <w:r w:rsidR="000130F5">
        <w:t>07</w:t>
      </w:r>
      <w:r>
        <w:t>/</w:t>
      </w:r>
      <w:r w:rsidR="000130F5">
        <w:t>25</w:t>
      </w:r>
      <w:r>
        <w:t>/2</w:t>
      </w:r>
      <w:r w:rsidR="000130F5">
        <w:t>2</w:t>
      </w:r>
      <w:r>
        <w:t xml:space="preserve">), the </w:t>
      </w:r>
      <w:r w:rsidR="000F112C">
        <w:t xml:space="preserve">latest </w:t>
      </w:r>
      <w:r>
        <w:t>version is 8u3</w:t>
      </w:r>
      <w:r w:rsidR="006F1311">
        <w:t>32</w:t>
      </w:r>
      <w:r>
        <w:t>-x64 (July 202</w:t>
      </w:r>
      <w:r w:rsidR="000130F5">
        <w:t>2</w:t>
      </w:r>
      <w:r>
        <w:t>)</w:t>
      </w:r>
      <w:r w:rsidR="008C5DDD">
        <w:t>. Copy the zip file</w:t>
      </w:r>
      <w:r w:rsidR="008C5DDD" w:rsidRPr="000130F5">
        <w:rPr>
          <w:b/>
          <w:bCs/>
        </w:rPr>
        <w:t xml:space="preserve"> </w:t>
      </w:r>
      <w:r w:rsidR="000130F5" w:rsidRPr="000130F5">
        <w:rPr>
          <w:b/>
          <w:bCs/>
        </w:rPr>
        <w:t>java-1.8.0-openjdk-1.8.0.332-2.b09.redhat.windows.x86_64.zip</w:t>
      </w:r>
      <w:r w:rsidR="00E317BF">
        <w:t xml:space="preserve"> from </w:t>
      </w:r>
      <w:hyperlink r:id="rId14">
        <w:r w:rsidRPr="45F8EBDA">
          <w:rPr>
            <w:rStyle w:val="Hyperlink"/>
          </w:rPr>
          <w:t>\\w2rshr02\Data\IT\Soft_Qual_Mngt\AutomationServices\Eclipse</w:t>
        </w:r>
      </w:hyperlink>
      <w:r>
        <w:t xml:space="preserve"> </w:t>
      </w:r>
      <w:r w:rsidR="00E317BF">
        <w:t xml:space="preserve">into to your local folder or download a </w:t>
      </w:r>
      <w:r>
        <w:t>new</w:t>
      </w:r>
      <w:r w:rsidR="008C5DDD">
        <w:t>er</w:t>
      </w:r>
      <w:r>
        <w:t xml:space="preserve"> version in </w:t>
      </w:r>
      <w:hyperlink r:id="rId15">
        <w:r w:rsidRPr="45F8EBDA">
          <w:rPr>
            <w:rStyle w:val="Hyperlink"/>
          </w:rPr>
          <w:t>https://developers.redhat.com/products/openjdk/download</w:t>
        </w:r>
      </w:hyperlink>
      <w:r>
        <w:t>.</w:t>
      </w:r>
    </w:p>
    <w:p w14:paraId="544629C4" w14:textId="30AB5110" w:rsidR="00E317BF" w:rsidRDefault="00F477DB" w:rsidP="009F058F">
      <w:pPr>
        <w:pStyle w:val="Heading3"/>
      </w:pPr>
      <w:bookmarkStart w:id="13" w:name="_Toc106352375"/>
      <w:bookmarkStart w:id="14" w:name="_Toc107214003"/>
      <w:r>
        <w:t>Extract zip file</w:t>
      </w:r>
      <w:bookmarkEnd w:id="13"/>
      <w:bookmarkEnd w:id="14"/>
    </w:p>
    <w:p w14:paraId="37518DDB" w14:textId="184A8869" w:rsidR="002948E6" w:rsidRPr="002948E6" w:rsidRDefault="001463A0" w:rsidP="002948E6">
      <w:pPr>
        <w:ind w:left="1440"/>
      </w:pPr>
      <w:r>
        <w:t xml:space="preserve">Extract the local copy of the zip file into </w:t>
      </w:r>
      <w:r w:rsidRPr="00D130BD">
        <w:t>C:\Users\</w:t>
      </w:r>
      <w:r>
        <w:t>{username}\</w:t>
      </w:r>
      <w:r>
        <w:rPr>
          <w:b/>
          <w:bCs/>
        </w:rPr>
        <w:t>j</w:t>
      </w:r>
      <w:r w:rsidRPr="00D130BD">
        <w:rPr>
          <w:b/>
          <w:bCs/>
        </w:rPr>
        <w:t>ava</w:t>
      </w:r>
      <w:r>
        <w:t xml:space="preserve"> folder (see below)</w:t>
      </w:r>
    </w:p>
    <w:p w14:paraId="6619564B" w14:textId="5956DBD2" w:rsidR="00F477DB" w:rsidRPr="00F477DB" w:rsidRDefault="002948E6" w:rsidP="00F477DB">
      <w:pPr>
        <w:jc w:val="center"/>
      </w:pPr>
      <w:r>
        <w:rPr>
          <w:noProof/>
        </w:rPr>
        <w:drawing>
          <wp:inline distT="0" distB="0" distL="0" distR="0" wp14:anchorId="743BF9C7" wp14:editId="7568CBE1">
            <wp:extent cx="3318154" cy="2453488"/>
            <wp:effectExtent l="19050" t="19050" r="15875" b="234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154" cy="24534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2A7D12" w14:textId="3B34FA0F" w:rsidR="001463A0" w:rsidRDefault="00E978A2" w:rsidP="009F058F">
      <w:pPr>
        <w:pStyle w:val="Heading3"/>
      </w:pPr>
      <w:bookmarkStart w:id="15" w:name="_Toc106352376"/>
      <w:bookmarkStart w:id="16" w:name="_Toc107214004"/>
      <w:r>
        <w:t>Rename folder</w:t>
      </w:r>
      <w:bookmarkEnd w:id="15"/>
      <w:bookmarkEnd w:id="16"/>
    </w:p>
    <w:p w14:paraId="30E8BEA3" w14:textId="312B742F" w:rsidR="002019C6" w:rsidRDefault="00E978A2" w:rsidP="002019C6">
      <w:pPr>
        <w:ind w:left="1440"/>
      </w:pPr>
      <w:r>
        <w:t xml:space="preserve">Rename the folder </w:t>
      </w:r>
      <w:r w:rsidRPr="00D130BD">
        <w:t>C:\Users\</w:t>
      </w:r>
      <w:r>
        <w:t>{username}</w:t>
      </w:r>
      <w:r w:rsidRPr="00B11F18">
        <w:t>\java</w:t>
      </w:r>
      <w:r>
        <w:t>\</w:t>
      </w:r>
      <w:r w:rsidR="00FF1251" w:rsidRPr="00FF1251">
        <w:rPr>
          <w:b/>
          <w:bCs/>
          <w:color w:val="FF0000"/>
        </w:rPr>
        <w:t>java-1.8.0-openjdk-1.8.0.</w:t>
      </w:r>
      <w:r w:rsidR="00FF1251" w:rsidRPr="67D166B4">
        <w:rPr>
          <w:b/>
          <w:bCs/>
          <w:color w:val="FF0000"/>
        </w:rPr>
        <w:t>302Address</w:t>
      </w:r>
      <w:r w:rsidR="00FF1251" w:rsidRPr="00FF1251">
        <w:rPr>
          <w:b/>
          <w:bCs/>
          <w:color w:val="FF0000"/>
        </w:rPr>
        <w:t>-1.b08.dev.redhat.windows.x86_64</w:t>
      </w:r>
      <w:r>
        <w:t xml:space="preserve"> into</w:t>
      </w:r>
      <w:r w:rsidR="00D435AA">
        <w:t xml:space="preserve"> </w:t>
      </w:r>
      <w:r w:rsidR="00D435AA" w:rsidRPr="00D130BD">
        <w:t>C:\Users\</w:t>
      </w:r>
      <w:r w:rsidR="00D435AA">
        <w:t>{username}</w:t>
      </w:r>
      <w:r w:rsidR="00D435AA" w:rsidRPr="00B11F18">
        <w:t>\</w:t>
      </w:r>
      <w:r w:rsidR="00B11F18" w:rsidRPr="00B11F18">
        <w:t>j</w:t>
      </w:r>
      <w:r w:rsidR="00D435AA" w:rsidRPr="00B11F18">
        <w:t>ava</w:t>
      </w:r>
      <w:r w:rsidR="00D435AA" w:rsidRPr="00E978A2">
        <w:t>\</w:t>
      </w:r>
      <w:r w:rsidR="001A662D" w:rsidRPr="001A662D">
        <w:rPr>
          <w:b/>
          <w:bCs/>
          <w:color w:val="0070C0"/>
        </w:rPr>
        <w:t>openjdk_1.8_redhat</w:t>
      </w:r>
    </w:p>
    <w:p w14:paraId="1C900101" w14:textId="77777777" w:rsidR="0051442B" w:rsidRDefault="0051442B" w:rsidP="00DD2C91">
      <w:pPr>
        <w:pStyle w:val="ListParagraph"/>
        <w:ind w:left="1800"/>
      </w:pPr>
    </w:p>
    <w:p w14:paraId="3C98DC5A" w14:textId="102F4B74" w:rsidR="00B054D5" w:rsidRDefault="003F613F" w:rsidP="00A86929">
      <w:pPr>
        <w:pStyle w:val="Heading2"/>
      </w:pPr>
      <w:bookmarkStart w:id="17" w:name="_Toc106352377"/>
      <w:bookmarkStart w:id="18" w:name="_Toc107214005"/>
      <w:r>
        <w:lastRenderedPageBreak/>
        <w:t>OpenJDK 11</w:t>
      </w:r>
      <w:bookmarkEnd w:id="17"/>
      <w:bookmarkEnd w:id="18"/>
    </w:p>
    <w:p w14:paraId="091D68FD" w14:textId="77777777" w:rsidR="00F12EA1" w:rsidRDefault="00F12EA1" w:rsidP="009F058F">
      <w:pPr>
        <w:pStyle w:val="Heading3"/>
      </w:pPr>
      <w:bookmarkStart w:id="19" w:name="_Toc106352378"/>
      <w:bookmarkStart w:id="20" w:name="_Toc107214006"/>
      <w:r>
        <w:t>Copy Zip (or download)</w:t>
      </w:r>
      <w:bookmarkEnd w:id="19"/>
      <w:bookmarkEnd w:id="20"/>
    </w:p>
    <w:p w14:paraId="48516875" w14:textId="4CB60CB8" w:rsidR="00F12EA1" w:rsidRDefault="00F12EA1" w:rsidP="00F12EA1">
      <w:pPr>
        <w:ind w:left="1440"/>
      </w:pPr>
      <w:r>
        <w:t>As of this writing (</w:t>
      </w:r>
      <w:r w:rsidR="00DD4824">
        <w:t>7</w:t>
      </w:r>
      <w:r>
        <w:t>/</w:t>
      </w:r>
      <w:r w:rsidR="00DD4824">
        <w:t>25</w:t>
      </w:r>
      <w:r>
        <w:t>/2</w:t>
      </w:r>
      <w:r w:rsidR="00DD4824">
        <w:t>2</w:t>
      </w:r>
      <w:r>
        <w:t xml:space="preserve">), the latest version is </w:t>
      </w:r>
      <w:r w:rsidR="005A5CD6">
        <w:t>11</w:t>
      </w:r>
      <w:r w:rsidR="00DC7E5E">
        <w:t>.0.1</w:t>
      </w:r>
      <w:r w:rsidR="000346FA">
        <w:t>5</w:t>
      </w:r>
      <w:r>
        <w:t>-x64 (July 202</w:t>
      </w:r>
      <w:r w:rsidR="00DD4824">
        <w:t>2</w:t>
      </w:r>
      <w:r>
        <w:t xml:space="preserve">). Copy the zip file  </w:t>
      </w:r>
      <w:r w:rsidR="00E20FEF" w:rsidRPr="00E20FEF">
        <w:rPr>
          <w:b/>
          <w:bCs/>
        </w:rPr>
        <w:t>java-11-openjdk-11.0.15.9-4.windows.redhat.x86_64.zip</w:t>
      </w:r>
      <w:r>
        <w:t xml:space="preserve"> from </w:t>
      </w:r>
      <w:hyperlink r:id="rId17" w:history="1">
        <w:r w:rsidRPr="00595284">
          <w:rPr>
            <w:rStyle w:val="Hyperlink"/>
          </w:rPr>
          <w:t>\\w2rshr02\Data\IT\Soft_Qual_Mngt\AutomationServices\Eclipse</w:t>
        </w:r>
      </w:hyperlink>
      <w:r>
        <w:t xml:space="preserve"> into to your local folder or download a newer version in </w:t>
      </w:r>
      <w:hyperlink r:id="rId18" w:history="1">
        <w:r w:rsidRPr="00595284">
          <w:rPr>
            <w:rStyle w:val="Hyperlink"/>
          </w:rPr>
          <w:t>https://developers.redhat.com/products/openjdk/download</w:t>
        </w:r>
      </w:hyperlink>
      <w:r>
        <w:t>.</w:t>
      </w:r>
    </w:p>
    <w:p w14:paraId="76213355" w14:textId="77777777" w:rsidR="00F12EA1" w:rsidRDefault="00F12EA1" w:rsidP="009F058F">
      <w:pPr>
        <w:pStyle w:val="Heading3"/>
      </w:pPr>
      <w:bookmarkStart w:id="21" w:name="_Toc106352379"/>
      <w:bookmarkStart w:id="22" w:name="_Toc107214007"/>
      <w:r>
        <w:t>Extract zip file</w:t>
      </w:r>
      <w:bookmarkEnd w:id="21"/>
      <w:bookmarkEnd w:id="22"/>
    </w:p>
    <w:p w14:paraId="72BB341E" w14:textId="77777777" w:rsidR="00F12EA1" w:rsidRPr="002948E6" w:rsidRDefault="00F12EA1" w:rsidP="00F12EA1">
      <w:pPr>
        <w:ind w:left="1440"/>
      </w:pPr>
      <w:r>
        <w:t xml:space="preserve">Extract the local copy of the zip file into </w:t>
      </w:r>
      <w:r w:rsidRPr="00D130BD">
        <w:t>C:\Users\</w:t>
      </w:r>
      <w:r>
        <w:t>{username}\</w:t>
      </w:r>
      <w:r>
        <w:rPr>
          <w:b/>
          <w:bCs/>
        </w:rPr>
        <w:t>j</w:t>
      </w:r>
      <w:r w:rsidRPr="00D130BD">
        <w:rPr>
          <w:b/>
          <w:bCs/>
        </w:rPr>
        <w:t>ava</w:t>
      </w:r>
      <w:r>
        <w:t xml:space="preserve"> folder (see below)</w:t>
      </w:r>
    </w:p>
    <w:p w14:paraId="12CB6700" w14:textId="77777777" w:rsidR="00F12EA1" w:rsidRPr="00F477DB" w:rsidRDefault="00F12EA1" w:rsidP="00F12EA1">
      <w:pPr>
        <w:jc w:val="center"/>
      </w:pPr>
      <w:r>
        <w:rPr>
          <w:noProof/>
        </w:rPr>
        <w:drawing>
          <wp:inline distT="0" distB="0" distL="0" distR="0" wp14:anchorId="4CB4DF5C" wp14:editId="51E9B7B8">
            <wp:extent cx="3318154" cy="2453488"/>
            <wp:effectExtent l="19050" t="19050" r="15875" b="234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9438" cy="2476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3B2778" w14:textId="77777777" w:rsidR="00F12EA1" w:rsidRDefault="00F12EA1" w:rsidP="009F058F">
      <w:pPr>
        <w:pStyle w:val="Heading3"/>
      </w:pPr>
      <w:bookmarkStart w:id="23" w:name="_Toc106352380"/>
      <w:bookmarkStart w:id="24" w:name="_Toc107214008"/>
      <w:r>
        <w:t>Rename folder</w:t>
      </w:r>
      <w:bookmarkEnd w:id="23"/>
      <w:bookmarkEnd w:id="24"/>
    </w:p>
    <w:p w14:paraId="1865F07A" w14:textId="43F79684" w:rsidR="00F12EA1" w:rsidRDefault="00F12EA1" w:rsidP="00F12EA1">
      <w:pPr>
        <w:ind w:left="1440"/>
      </w:pPr>
      <w:r>
        <w:t xml:space="preserve">Rename the folder </w:t>
      </w:r>
      <w:r w:rsidRPr="00D130BD">
        <w:t>C:\Users\</w:t>
      </w:r>
      <w:r>
        <w:t>{username}</w:t>
      </w:r>
      <w:r w:rsidRPr="00B11F18">
        <w:t>\java</w:t>
      </w:r>
      <w:r>
        <w:t>\</w:t>
      </w:r>
      <w:r w:rsidR="004134AF" w:rsidRPr="004134AF">
        <w:rPr>
          <w:b/>
          <w:bCs/>
          <w:color w:val="FF0000"/>
        </w:rPr>
        <w:t>java-11-openjdk-11.0.12.7-1.windows.redhat.x86_64</w:t>
      </w:r>
      <w:r>
        <w:t xml:space="preserve"> into </w:t>
      </w:r>
      <w:r w:rsidRPr="00D130BD">
        <w:t>C:\Users\</w:t>
      </w:r>
      <w:r>
        <w:t>{username}</w:t>
      </w:r>
      <w:r w:rsidRPr="00B11F18">
        <w:t>\java</w:t>
      </w:r>
      <w:r w:rsidRPr="00E978A2">
        <w:t>\</w:t>
      </w:r>
      <w:r w:rsidRPr="001A662D">
        <w:rPr>
          <w:b/>
          <w:bCs/>
          <w:color w:val="0070C0"/>
        </w:rPr>
        <w:t>openjdk_1</w:t>
      </w:r>
      <w:r w:rsidR="0077227D">
        <w:rPr>
          <w:b/>
          <w:bCs/>
          <w:color w:val="0070C0"/>
        </w:rPr>
        <w:t>1</w:t>
      </w:r>
      <w:r w:rsidRPr="001A662D">
        <w:rPr>
          <w:b/>
          <w:bCs/>
          <w:color w:val="0070C0"/>
        </w:rPr>
        <w:t>_redhat</w:t>
      </w:r>
    </w:p>
    <w:p w14:paraId="2E8A79CC" w14:textId="17F2C30D" w:rsidR="00014041" w:rsidRDefault="00014041" w:rsidP="00014041">
      <w:pPr>
        <w:pStyle w:val="Heading2"/>
      </w:pPr>
      <w:bookmarkStart w:id="25" w:name="_Toc106352381"/>
      <w:bookmarkStart w:id="26" w:name="_Toc107214009"/>
      <w:r>
        <w:t>JAVA_HOME setup</w:t>
      </w:r>
      <w:bookmarkEnd w:id="25"/>
      <w:bookmarkEnd w:id="26"/>
    </w:p>
    <w:p w14:paraId="0BF7B8A0" w14:textId="7B8735B3" w:rsidR="00B407E7" w:rsidRPr="00B407E7" w:rsidRDefault="00747FEB" w:rsidP="00B407E7">
      <w:pPr>
        <w:ind w:left="1080"/>
      </w:pPr>
      <w:r>
        <w:t>Ideally, JAVA_HOME should be setup with Open</w:t>
      </w:r>
      <w:r w:rsidR="00B407E7">
        <w:t xml:space="preserve">JDK </w:t>
      </w:r>
      <w:proofErr w:type="gramStart"/>
      <w:r w:rsidR="00B407E7">
        <w:t>11</w:t>
      </w:r>
      <w:proofErr w:type="gramEnd"/>
      <w:r>
        <w:t xml:space="preserve"> </w:t>
      </w:r>
      <w:r w:rsidR="008B691E">
        <w:t>but it can be setup with JDK 8, depending on the need.</w:t>
      </w:r>
    </w:p>
    <w:p w14:paraId="52B029A4" w14:textId="77777777" w:rsidR="009C3D38" w:rsidRDefault="009C3D38" w:rsidP="009C3D38">
      <w:pPr>
        <w:pStyle w:val="Heading3"/>
      </w:pPr>
      <w:bookmarkStart w:id="27" w:name="_Toc106352382"/>
      <w:bookmarkStart w:id="28" w:name="_Toc107214010"/>
      <w:r>
        <w:t>User environment property</w:t>
      </w:r>
      <w:bookmarkEnd w:id="27"/>
      <w:bookmarkEnd w:id="28"/>
    </w:p>
    <w:p w14:paraId="4B3A5B1C" w14:textId="77777777" w:rsidR="009C3D38" w:rsidRDefault="009C3D38" w:rsidP="009C3D38">
      <w:pPr>
        <w:pStyle w:val="ListParagraph"/>
        <w:numPr>
          <w:ilvl w:val="0"/>
          <w:numId w:val="11"/>
        </w:numPr>
        <w:ind w:left="1800"/>
      </w:pPr>
      <w:r>
        <w:t xml:space="preserve">Search </w:t>
      </w:r>
      <w:r w:rsidRPr="00D97260">
        <w:rPr>
          <w:b/>
          <w:bCs/>
        </w:rPr>
        <w:t>Edit</w:t>
      </w:r>
      <w:r>
        <w:t xml:space="preserve"> </w:t>
      </w:r>
      <w:r>
        <w:rPr>
          <w:b/>
          <w:bCs/>
        </w:rPr>
        <w:t>e</w:t>
      </w:r>
      <w:r w:rsidRPr="00C40997">
        <w:rPr>
          <w:b/>
          <w:bCs/>
        </w:rPr>
        <w:t>nvironment</w:t>
      </w:r>
      <w:r>
        <w:t xml:space="preserve"> and select ‘Edit environment variables for your account’</w:t>
      </w:r>
    </w:p>
    <w:p w14:paraId="18C6158B" w14:textId="77777777" w:rsidR="009C3D38" w:rsidRDefault="009C3D38" w:rsidP="009C3D38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6921B304" wp14:editId="4CDD81EF">
            <wp:extent cx="3109322" cy="24860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5205" cy="249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3D35" w14:textId="77777777" w:rsidR="009C3D38" w:rsidRDefault="009C3D38" w:rsidP="009C3D38">
      <w:pPr>
        <w:pStyle w:val="ListParagraph"/>
        <w:numPr>
          <w:ilvl w:val="0"/>
          <w:numId w:val="11"/>
        </w:numPr>
        <w:ind w:left="1800"/>
      </w:pPr>
      <w:r>
        <w:t xml:space="preserve">Click </w:t>
      </w:r>
      <w:r w:rsidRPr="0093057B">
        <w:rPr>
          <w:b/>
          <w:bCs/>
        </w:rPr>
        <w:t>New</w:t>
      </w:r>
      <w:r>
        <w:rPr>
          <w:b/>
          <w:bCs/>
        </w:rPr>
        <w:t xml:space="preserve"> </w:t>
      </w:r>
      <w:r w:rsidRPr="001F0AAE">
        <w:t>(</w:t>
      </w:r>
      <w:r>
        <w:t xml:space="preserve">or </w:t>
      </w:r>
      <w:r>
        <w:rPr>
          <w:b/>
          <w:bCs/>
        </w:rPr>
        <w:t>Edit</w:t>
      </w:r>
      <w:r>
        <w:t xml:space="preserve"> if JAVA_HOME already exists) button under </w:t>
      </w:r>
      <w:r>
        <w:rPr>
          <w:b/>
          <w:bCs/>
        </w:rPr>
        <w:t>User v</w:t>
      </w:r>
      <w:r w:rsidRPr="0093057B">
        <w:rPr>
          <w:b/>
          <w:bCs/>
        </w:rPr>
        <w:t>ariables</w:t>
      </w:r>
      <w:r>
        <w:rPr>
          <w:b/>
          <w:bCs/>
        </w:rPr>
        <w:t xml:space="preserve"> for {username}</w:t>
      </w:r>
      <w:r>
        <w:t xml:space="preserve"> and fill the values as follows (use </w:t>
      </w:r>
      <w:r>
        <w:rPr>
          <w:b/>
          <w:bCs/>
        </w:rPr>
        <w:t>Browse Directory</w:t>
      </w:r>
      <w:r>
        <w:t xml:space="preserve"> to navigate to the JDK folder) then click </w:t>
      </w:r>
      <w:r w:rsidRPr="0009604B">
        <w:rPr>
          <w:b/>
          <w:bCs/>
        </w:rPr>
        <w:t>OK</w:t>
      </w:r>
      <w:r>
        <w:t xml:space="preserve"> button</w:t>
      </w:r>
    </w:p>
    <w:p w14:paraId="4F79C736" w14:textId="5A08B545" w:rsidR="009C3D38" w:rsidRDefault="00B171A8" w:rsidP="009C3D38">
      <w:pPr>
        <w:pStyle w:val="ListParagraph"/>
        <w:ind w:left="1800"/>
      </w:pPr>
      <w:r>
        <w:rPr>
          <w:noProof/>
        </w:rPr>
        <w:drawing>
          <wp:inline distT="0" distB="0" distL="0" distR="0" wp14:anchorId="1B1F113A" wp14:editId="4D03A519">
            <wp:extent cx="4410075" cy="11141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7006" cy="111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3BDD" w14:textId="77777777" w:rsidR="009C3D38" w:rsidRDefault="009C3D38" w:rsidP="009C3D38">
      <w:pPr>
        <w:pStyle w:val="ListParagraph"/>
        <w:numPr>
          <w:ilvl w:val="0"/>
          <w:numId w:val="11"/>
        </w:numPr>
        <w:ind w:left="1800"/>
      </w:pPr>
      <w:r>
        <w:t xml:space="preserve">Under </w:t>
      </w:r>
      <w:r>
        <w:rPr>
          <w:b/>
          <w:bCs/>
        </w:rPr>
        <w:t>User variables for {username}</w:t>
      </w:r>
      <w:r>
        <w:t xml:space="preserve">, select </w:t>
      </w:r>
      <w:r w:rsidRPr="00796445">
        <w:rPr>
          <w:b/>
          <w:bCs/>
        </w:rPr>
        <w:t>Path</w:t>
      </w:r>
      <w:r>
        <w:t xml:space="preserve"> variable and click </w:t>
      </w:r>
      <w:r w:rsidRPr="00796445">
        <w:rPr>
          <w:b/>
          <w:bCs/>
        </w:rPr>
        <w:t>Edit</w:t>
      </w:r>
      <w:r>
        <w:t xml:space="preserve"> button</w:t>
      </w:r>
    </w:p>
    <w:p w14:paraId="54F13E36" w14:textId="77777777" w:rsidR="009C3D38" w:rsidRDefault="009C3D38" w:rsidP="009C3D38">
      <w:pPr>
        <w:pStyle w:val="ListParagraph"/>
        <w:ind w:left="1800"/>
      </w:pPr>
      <w:r>
        <w:rPr>
          <w:noProof/>
        </w:rPr>
        <w:drawing>
          <wp:inline distT="0" distB="0" distL="0" distR="0" wp14:anchorId="7E442BBE" wp14:editId="184F2292">
            <wp:extent cx="4484669" cy="177265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4924" cy="17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8EE9" w14:textId="77777777" w:rsidR="009C3D38" w:rsidRDefault="009C3D38" w:rsidP="009C3D38">
      <w:pPr>
        <w:pStyle w:val="ListParagraph"/>
        <w:numPr>
          <w:ilvl w:val="0"/>
          <w:numId w:val="11"/>
        </w:numPr>
        <w:ind w:left="1800"/>
      </w:pPr>
      <w:r>
        <w:t xml:space="preserve">In the popup </w:t>
      </w:r>
      <w:r w:rsidRPr="00044557">
        <w:rPr>
          <w:b/>
          <w:bCs/>
        </w:rPr>
        <w:t>Edit environment variable</w:t>
      </w:r>
      <w:r>
        <w:t xml:space="preserve">, click </w:t>
      </w:r>
      <w:r w:rsidRPr="00037BA7">
        <w:rPr>
          <w:b/>
          <w:bCs/>
        </w:rPr>
        <w:t>New</w:t>
      </w:r>
      <w:r>
        <w:rPr>
          <w:b/>
          <w:bCs/>
        </w:rPr>
        <w:t xml:space="preserve"> </w:t>
      </w:r>
      <w:r w:rsidRPr="000F5C1C">
        <w:t>(</w:t>
      </w:r>
      <w:r>
        <w:t xml:space="preserve">or </w:t>
      </w:r>
      <w:proofErr w:type="gramStart"/>
      <w:r>
        <w:rPr>
          <w:b/>
          <w:bCs/>
        </w:rPr>
        <w:t>Edit</w:t>
      </w:r>
      <w:proofErr w:type="gramEnd"/>
      <w:r>
        <w:t xml:space="preserve"> if %JAVA_HOME%\bin already exists) button then type the </w:t>
      </w:r>
      <w:r w:rsidRPr="000E5E22">
        <w:rPr>
          <w:b/>
          <w:bCs/>
          <w:i/>
          <w:iCs/>
          <w:color w:val="0070C0"/>
        </w:rPr>
        <w:t>%JAVA_HOME%\bin</w:t>
      </w:r>
      <w:r>
        <w:rPr>
          <w:i/>
          <w:iCs/>
        </w:rPr>
        <w:t xml:space="preserve"> </w:t>
      </w:r>
      <w:r>
        <w:t xml:space="preserve">and click </w:t>
      </w:r>
      <w:r w:rsidRPr="007B0C94">
        <w:rPr>
          <w:b/>
          <w:bCs/>
        </w:rPr>
        <w:t>OK</w:t>
      </w:r>
      <w:r>
        <w:t xml:space="preserve"> button. </w:t>
      </w:r>
    </w:p>
    <w:p w14:paraId="1F334CB3" w14:textId="77777777" w:rsidR="009C3D38" w:rsidRDefault="009C3D38" w:rsidP="009C3D38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2EEDE8F9" wp14:editId="780F5931">
            <wp:extent cx="3590476" cy="341904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3085" w14:textId="77777777" w:rsidR="009C3D38" w:rsidRDefault="009C3D38" w:rsidP="009C3D38">
      <w:pPr>
        <w:pStyle w:val="ListParagraph"/>
        <w:numPr>
          <w:ilvl w:val="0"/>
          <w:numId w:val="11"/>
        </w:numPr>
        <w:ind w:left="1800"/>
      </w:pPr>
      <w:r>
        <w:t xml:space="preserve">Click </w:t>
      </w:r>
      <w:r w:rsidRPr="009B42F4">
        <w:rPr>
          <w:b/>
          <w:bCs/>
        </w:rPr>
        <w:t>Apply</w:t>
      </w:r>
      <w:r>
        <w:t xml:space="preserve"> and then </w:t>
      </w:r>
      <w:r w:rsidRPr="009B42F4">
        <w:rPr>
          <w:b/>
          <w:bCs/>
        </w:rPr>
        <w:t>OK</w:t>
      </w:r>
      <w:r>
        <w:t xml:space="preserve"> buttons</w:t>
      </w:r>
    </w:p>
    <w:p w14:paraId="6ADC0859" w14:textId="77777777" w:rsidR="009C3D38" w:rsidRDefault="009C3D38" w:rsidP="009C3D38">
      <w:pPr>
        <w:pStyle w:val="ListParagraph"/>
        <w:numPr>
          <w:ilvl w:val="0"/>
          <w:numId w:val="11"/>
        </w:numPr>
        <w:ind w:left="1800"/>
      </w:pPr>
      <w:r>
        <w:t xml:space="preserve">Open Windows command line and run the command </w:t>
      </w:r>
      <w:r w:rsidRPr="00A910ED">
        <w:rPr>
          <w:b/>
          <w:bCs/>
          <w:i/>
          <w:iCs/>
        </w:rPr>
        <w:t>java -version</w:t>
      </w:r>
      <w:r>
        <w:t xml:space="preserve"> and this will display the java version</w:t>
      </w:r>
    </w:p>
    <w:p w14:paraId="16393AB7" w14:textId="7D332675" w:rsidR="009C3D38" w:rsidRDefault="00965F98" w:rsidP="009C3D38">
      <w:pPr>
        <w:pStyle w:val="ListParagraph"/>
        <w:ind w:left="1800"/>
      </w:pPr>
      <w:r w:rsidRPr="00965F98">
        <w:rPr>
          <w:noProof/>
        </w:rPr>
        <w:drawing>
          <wp:inline distT="0" distB="0" distL="0" distR="0" wp14:anchorId="2E574613" wp14:editId="350E3768">
            <wp:extent cx="5324475" cy="792066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3916" cy="7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005E" w14:textId="77777777" w:rsidR="00014041" w:rsidRPr="00014041" w:rsidRDefault="00014041" w:rsidP="00014041"/>
    <w:p w14:paraId="016E6BC6" w14:textId="49F3F1A7" w:rsidR="00F12EA1" w:rsidRDefault="006B49A1" w:rsidP="006B49A1">
      <w:pPr>
        <w:pStyle w:val="Heading1"/>
      </w:pPr>
      <w:bookmarkStart w:id="29" w:name="_Toc106352383"/>
      <w:bookmarkStart w:id="30" w:name="_Toc107214011"/>
      <w:r>
        <w:t>Maven</w:t>
      </w:r>
      <w:bookmarkEnd w:id="29"/>
      <w:bookmarkEnd w:id="30"/>
    </w:p>
    <w:p w14:paraId="1FA7C0D5" w14:textId="21988B6D" w:rsidR="005840F0" w:rsidRDefault="00402DFA" w:rsidP="005840F0">
      <w:pPr>
        <w:tabs>
          <w:tab w:val="left" w:pos="360"/>
        </w:tabs>
      </w:pPr>
      <w:r>
        <w:t xml:space="preserve">Maven is used for managing builds and library dependency, see </w:t>
      </w:r>
      <w:hyperlink r:id="rId24" w:history="1">
        <w:r w:rsidR="005840F0" w:rsidRPr="005840F0">
          <w:rPr>
            <w:rStyle w:val="Hyperlink"/>
          </w:rPr>
          <w:t>Maven</w:t>
        </w:r>
      </w:hyperlink>
      <w:r w:rsidR="005840F0">
        <w:t xml:space="preserve"> for more details.</w:t>
      </w:r>
    </w:p>
    <w:p w14:paraId="06DC2AED" w14:textId="49415140" w:rsidR="00DA503D" w:rsidRPr="005840F0" w:rsidRDefault="00DA503D" w:rsidP="005840F0">
      <w:pPr>
        <w:tabs>
          <w:tab w:val="left" w:pos="360"/>
        </w:tabs>
      </w:pPr>
      <w:r>
        <w:t xml:space="preserve">Before proceeding, create a new </w:t>
      </w:r>
      <w:r w:rsidR="00FB5F60">
        <w:t>maven</w:t>
      </w:r>
      <w:r>
        <w:t xml:space="preserve"> folder under your username: i.e., </w:t>
      </w:r>
      <w:r w:rsidRPr="00D130BD">
        <w:t>C:\Users\</w:t>
      </w:r>
      <w:r>
        <w:t>{username}\</w:t>
      </w:r>
      <w:r>
        <w:rPr>
          <w:b/>
          <w:bCs/>
        </w:rPr>
        <w:t>maven</w:t>
      </w:r>
    </w:p>
    <w:p w14:paraId="1A9D54E6" w14:textId="1DDB1F18" w:rsidR="0065233E" w:rsidRDefault="0065233E" w:rsidP="0065233E">
      <w:pPr>
        <w:pStyle w:val="Heading2"/>
      </w:pPr>
      <w:bookmarkStart w:id="31" w:name="_Toc106352384"/>
      <w:bookmarkStart w:id="32" w:name="_Toc107214012"/>
      <w:r>
        <w:t>Copy Zip</w:t>
      </w:r>
      <w:bookmarkEnd w:id="31"/>
      <w:bookmarkEnd w:id="32"/>
    </w:p>
    <w:p w14:paraId="20CEB76D" w14:textId="7A44A49F" w:rsidR="0065233E" w:rsidRDefault="00864D9D" w:rsidP="0065233E">
      <w:pPr>
        <w:ind w:left="1440"/>
      </w:pPr>
      <w:r>
        <w:t>The maven version will use is 3.6.3</w:t>
      </w:r>
      <w:r w:rsidR="0065233E">
        <w:t xml:space="preserve">. Copy the zip file </w:t>
      </w:r>
      <w:r w:rsidRPr="00864D9D">
        <w:rPr>
          <w:b/>
          <w:bCs/>
        </w:rPr>
        <w:t>apache-maven-3.6.3-bin.zip</w:t>
      </w:r>
      <w:r w:rsidR="0065233E">
        <w:t xml:space="preserve"> from </w:t>
      </w:r>
      <w:hyperlink r:id="rId25" w:history="1">
        <w:r w:rsidR="0065233E" w:rsidRPr="00595284">
          <w:rPr>
            <w:rStyle w:val="Hyperlink"/>
          </w:rPr>
          <w:t>\\w2rshr02\Data\IT\Soft_Qual_Mngt\AutomationServices\Eclipse</w:t>
        </w:r>
      </w:hyperlink>
      <w:r w:rsidR="0065233E">
        <w:t xml:space="preserve"> into to your local folder.</w:t>
      </w:r>
    </w:p>
    <w:p w14:paraId="355F8918" w14:textId="77777777" w:rsidR="0065233E" w:rsidRDefault="0065233E" w:rsidP="00213025">
      <w:pPr>
        <w:pStyle w:val="Heading2"/>
      </w:pPr>
      <w:bookmarkStart w:id="33" w:name="_Toc106352385"/>
      <w:bookmarkStart w:id="34" w:name="_Toc107214013"/>
      <w:r>
        <w:t>Extract zip file</w:t>
      </w:r>
      <w:bookmarkEnd w:id="33"/>
      <w:bookmarkEnd w:id="34"/>
    </w:p>
    <w:p w14:paraId="2D1B35E9" w14:textId="58351F02" w:rsidR="0065233E" w:rsidRPr="002948E6" w:rsidRDefault="0065233E" w:rsidP="0065233E">
      <w:pPr>
        <w:ind w:left="1440"/>
      </w:pPr>
      <w:r>
        <w:t xml:space="preserve">Extract the local copy of the zip file into </w:t>
      </w:r>
      <w:r w:rsidRPr="00D130BD">
        <w:t>C:\Users\</w:t>
      </w:r>
      <w:r>
        <w:t>{username}\</w:t>
      </w:r>
      <w:r w:rsidR="00C8508C">
        <w:rPr>
          <w:b/>
          <w:bCs/>
        </w:rPr>
        <w:t>maven</w:t>
      </w:r>
      <w:r>
        <w:t xml:space="preserve"> folder (see below)</w:t>
      </w:r>
    </w:p>
    <w:p w14:paraId="07EFFD78" w14:textId="3D113D8F" w:rsidR="0065233E" w:rsidRPr="00F477DB" w:rsidRDefault="00C8508C" w:rsidP="0065233E">
      <w:pPr>
        <w:jc w:val="center"/>
      </w:pPr>
      <w:r>
        <w:rPr>
          <w:noProof/>
        </w:rPr>
        <w:lastRenderedPageBreak/>
        <w:drawing>
          <wp:inline distT="0" distB="0" distL="0" distR="0" wp14:anchorId="597379A1" wp14:editId="56C3208A">
            <wp:extent cx="3695700" cy="2732651"/>
            <wp:effectExtent l="19050" t="19050" r="19050" b="1079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8995" cy="27350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8ECC20" w14:textId="39064133" w:rsidR="00F672EA" w:rsidRDefault="000B57A2" w:rsidP="000B57A2">
      <w:pPr>
        <w:pStyle w:val="Heading2"/>
      </w:pPr>
      <w:bookmarkStart w:id="35" w:name="_Toc106352386"/>
      <w:bookmarkStart w:id="36" w:name="_Toc107214014"/>
      <w:r>
        <w:t>Setup</w:t>
      </w:r>
      <w:bookmarkEnd w:id="35"/>
      <w:bookmarkEnd w:id="36"/>
    </w:p>
    <w:p w14:paraId="34B348D9" w14:textId="62C4AB45" w:rsidR="00C44ADE" w:rsidRPr="009E60A8" w:rsidRDefault="0066400F" w:rsidP="00C44ADE">
      <w:pPr>
        <w:pStyle w:val="ListParagraph"/>
        <w:numPr>
          <w:ilvl w:val="0"/>
          <w:numId w:val="12"/>
        </w:numPr>
        <w:ind w:left="1440"/>
      </w:pPr>
      <w:r>
        <w:t>C</w:t>
      </w:r>
      <w:r w:rsidR="00FB5F60">
        <w:t xml:space="preserve">reate a new </w:t>
      </w:r>
      <w:r w:rsidR="0079499F">
        <w:rPr>
          <w:b/>
          <w:bCs/>
        </w:rPr>
        <w:t>.m2</w:t>
      </w:r>
      <w:r w:rsidR="00FB5F60">
        <w:t xml:space="preserve"> folder under your username: i.e., </w:t>
      </w:r>
      <w:r w:rsidR="00FB5F60" w:rsidRPr="00D130BD">
        <w:t>C:\Users\</w:t>
      </w:r>
      <w:r w:rsidR="00FB5F60">
        <w:t>{username}\</w:t>
      </w:r>
      <w:r w:rsidR="0079499F">
        <w:rPr>
          <w:b/>
          <w:bCs/>
        </w:rPr>
        <w:t>.m2</w:t>
      </w:r>
    </w:p>
    <w:p w14:paraId="3839EAE5" w14:textId="00AC0E87" w:rsidR="009E60A8" w:rsidRDefault="009E60A8" w:rsidP="009E60A8">
      <w:pPr>
        <w:pStyle w:val="ListParagraph"/>
        <w:numPr>
          <w:ilvl w:val="1"/>
          <w:numId w:val="12"/>
        </w:numPr>
        <w:ind w:left="1800"/>
      </w:pPr>
      <w:r>
        <w:t>Open command line</w:t>
      </w:r>
    </w:p>
    <w:p w14:paraId="63B5F5C2" w14:textId="0CC892BF" w:rsidR="00981FE7" w:rsidRDefault="00981FE7" w:rsidP="009E60A8">
      <w:pPr>
        <w:pStyle w:val="ListParagraph"/>
        <w:numPr>
          <w:ilvl w:val="1"/>
          <w:numId w:val="12"/>
        </w:numPr>
        <w:ind w:left="1800"/>
      </w:pPr>
      <w:r>
        <w:t>Change directory to maven directory</w:t>
      </w:r>
    </w:p>
    <w:p w14:paraId="05B25E37" w14:textId="6C17322D" w:rsidR="00981FE7" w:rsidRDefault="00981FE7" w:rsidP="009E60A8">
      <w:pPr>
        <w:pStyle w:val="ListParagraph"/>
        <w:numPr>
          <w:ilvl w:val="1"/>
          <w:numId w:val="12"/>
        </w:numPr>
        <w:ind w:left="1800"/>
        <w:rPr>
          <w:b/>
        </w:rPr>
      </w:pPr>
      <w:r>
        <w:t xml:space="preserve">Run command line </w:t>
      </w: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.m2</w:t>
      </w:r>
    </w:p>
    <w:p w14:paraId="50ECCFF9" w14:textId="03A39E5E" w:rsidR="00981FE7" w:rsidRDefault="000F3848" w:rsidP="00981FE7">
      <w:pPr>
        <w:pStyle w:val="ListParagraph"/>
        <w:ind w:left="1800"/>
      </w:pPr>
      <w:r>
        <w:rPr>
          <w:noProof/>
        </w:rPr>
        <w:drawing>
          <wp:inline distT="0" distB="0" distL="0" distR="0" wp14:anchorId="6E07F3DF" wp14:editId="01546709">
            <wp:extent cx="3742857" cy="1657143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ins w:id="37" w:author="Manish Sharma" w:date="2022-02-24T16:03:00Z">
        <w:r>
          <w:t>S</w:t>
        </w:r>
      </w:ins>
    </w:p>
    <w:p w14:paraId="67048F55" w14:textId="79139B1C" w:rsidR="0079499F" w:rsidRDefault="0066400F" w:rsidP="00C44ADE">
      <w:pPr>
        <w:pStyle w:val="ListParagraph"/>
        <w:numPr>
          <w:ilvl w:val="0"/>
          <w:numId w:val="12"/>
        </w:numPr>
        <w:ind w:left="1440"/>
      </w:pPr>
      <w:r>
        <w:t xml:space="preserve">Create </w:t>
      </w:r>
      <w:r w:rsidR="00085EA9">
        <w:t xml:space="preserve">a new file </w:t>
      </w:r>
      <w:r w:rsidR="00244972">
        <w:t xml:space="preserve">settings.xml </w:t>
      </w:r>
      <w:r w:rsidR="00085EA9">
        <w:t xml:space="preserve">in the </w:t>
      </w:r>
      <w:r w:rsidR="00244972">
        <w:t xml:space="preserve">new folder </w:t>
      </w:r>
      <w:r w:rsidR="00244972" w:rsidRPr="00D130BD">
        <w:t>C:\Users\</w:t>
      </w:r>
      <w:r w:rsidR="00244972">
        <w:t>{username}\</w:t>
      </w:r>
      <w:r w:rsidR="00244972">
        <w:rPr>
          <w:b/>
          <w:bCs/>
        </w:rPr>
        <w:t>.m2</w:t>
      </w:r>
      <w:r w:rsidR="00244972">
        <w:t xml:space="preserve"> with the content below</w:t>
      </w:r>
      <w:r w:rsidR="00891747">
        <w:t xml:space="preserve"> (double click the xml below to select the content)</w:t>
      </w:r>
    </w:p>
    <w:bookmarkStart w:id="38" w:name="_1717821294"/>
    <w:bookmarkEnd w:id="38"/>
    <w:p w14:paraId="23A121B8" w14:textId="28F924E3" w:rsidR="00244972" w:rsidRPr="000B57A2" w:rsidRDefault="00CE3B8B" w:rsidP="00900097">
      <w:pPr>
        <w:pStyle w:val="ListParagraph"/>
        <w:ind w:left="-630"/>
      </w:pPr>
      <w:r>
        <w:object w:dxaOrig="10785" w:dyaOrig="9063" w14:anchorId="2F591E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25pt;height:453pt" o:ole="">
            <v:imagedata r:id="rId28" o:title=""/>
          </v:shape>
          <o:OLEObject Type="Embed" ProgID="Word.Document.12" ShapeID="_x0000_i1025" DrawAspect="Content" ObjectID="_1731767776" r:id="rId29">
            <o:FieldCodes>\s</o:FieldCodes>
          </o:OLEObject>
        </w:object>
      </w:r>
    </w:p>
    <w:p w14:paraId="7674B153" w14:textId="748BE46D" w:rsidR="0065233E" w:rsidRDefault="006F3E53" w:rsidP="00C44ADE">
      <w:pPr>
        <w:pStyle w:val="Heading2"/>
      </w:pPr>
      <w:bookmarkStart w:id="39" w:name="_Toc106352387"/>
      <w:bookmarkStart w:id="40" w:name="_Toc107214015"/>
      <w:r>
        <w:t>User environment</w:t>
      </w:r>
      <w:r w:rsidR="0065233E">
        <w:t xml:space="preserve"> property</w:t>
      </w:r>
      <w:bookmarkEnd w:id="39"/>
      <w:bookmarkEnd w:id="40"/>
    </w:p>
    <w:p w14:paraId="7DCC7C80" w14:textId="2A8ED3CD" w:rsidR="00C44ADE" w:rsidRDefault="00C44ADE" w:rsidP="00915F44">
      <w:pPr>
        <w:pStyle w:val="ListParagraph"/>
        <w:numPr>
          <w:ilvl w:val="0"/>
          <w:numId w:val="13"/>
        </w:numPr>
        <w:ind w:left="1440"/>
      </w:pPr>
      <w:r>
        <w:t xml:space="preserve">Search </w:t>
      </w:r>
      <w:r w:rsidR="005E52B4" w:rsidRPr="005E52B4">
        <w:rPr>
          <w:b/>
          <w:bCs/>
        </w:rPr>
        <w:t>Edit</w:t>
      </w:r>
      <w:r w:rsidR="005E52B4">
        <w:t xml:space="preserve"> </w:t>
      </w:r>
      <w:r w:rsidR="005E52B4">
        <w:rPr>
          <w:b/>
          <w:bCs/>
        </w:rPr>
        <w:t>e</w:t>
      </w:r>
      <w:r w:rsidRPr="00C40997">
        <w:rPr>
          <w:b/>
          <w:bCs/>
        </w:rPr>
        <w:t>nvironment</w:t>
      </w:r>
      <w:r>
        <w:t xml:space="preserve"> and select ‘Edit environment</w:t>
      </w:r>
      <w:r w:rsidR="005E52B4">
        <w:t xml:space="preserve"> variables for your account</w:t>
      </w:r>
      <w:r>
        <w:t>’</w:t>
      </w:r>
    </w:p>
    <w:p w14:paraId="59EBBB41" w14:textId="2CCFFB31" w:rsidR="00C44ADE" w:rsidRDefault="005E52B4" w:rsidP="00915F44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41E4454B" wp14:editId="6D431474">
            <wp:extent cx="3109322" cy="24860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5205" cy="249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AA55" w14:textId="587EFACF" w:rsidR="00C44ADE" w:rsidRDefault="005E52B4" w:rsidP="00915F44">
      <w:pPr>
        <w:pStyle w:val="ListParagraph"/>
        <w:numPr>
          <w:ilvl w:val="0"/>
          <w:numId w:val="13"/>
        </w:numPr>
        <w:ind w:left="1440"/>
      </w:pPr>
      <w:r>
        <w:t xml:space="preserve">Click </w:t>
      </w:r>
      <w:r w:rsidRPr="0093057B">
        <w:rPr>
          <w:b/>
          <w:bCs/>
        </w:rPr>
        <w:t>New</w:t>
      </w:r>
      <w:r>
        <w:t xml:space="preserve"> button under </w:t>
      </w:r>
      <w:r>
        <w:rPr>
          <w:b/>
          <w:bCs/>
        </w:rPr>
        <w:t>User v</w:t>
      </w:r>
      <w:r w:rsidRPr="0093057B">
        <w:rPr>
          <w:b/>
          <w:bCs/>
        </w:rPr>
        <w:t>ariables</w:t>
      </w:r>
      <w:r>
        <w:rPr>
          <w:b/>
          <w:bCs/>
        </w:rPr>
        <w:t xml:space="preserve"> for {username}</w:t>
      </w:r>
      <w:r>
        <w:t xml:space="preserve"> and fill the values as follows then click </w:t>
      </w:r>
      <w:r w:rsidRPr="0009604B">
        <w:rPr>
          <w:b/>
          <w:bCs/>
        </w:rPr>
        <w:t>OK</w:t>
      </w:r>
      <w:r>
        <w:t xml:space="preserve"> button</w:t>
      </w:r>
    </w:p>
    <w:p w14:paraId="6EFE38AB" w14:textId="547E0F85" w:rsidR="00C44ADE" w:rsidRDefault="00747C09" w:rsidP="00915F44">
      <w:pPr>
        <w:pStyle w:val="ListParagraph"/>
        <w:ind w:left="1440"/>
      </w:pPr>
      <w:r>
        <w:rPr>
          <w:noProof/>
        </w:rPr>
        <w:drawing>
          <wp:inline distT="0" distB="0" distL="0" distR="0" wp14:anchorId="032639BC" wp14:editId="4ED67E3E">
            <wp:extent cx="4619625" cy="116711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65465" cy="117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AB6C" w14:textId="464CFF39" w:rsidR="00C44ADE" w:rsidRDefault="00C44ADE" w:rsidP="00915F44">
      <w:pPr>
        <w:pStyle w:val="ListParagraph"/>
        <w:numPr>
          <w:ilvl w:val="0"/>
          <w:numId w:val="13"/>
        </w:numPr>
        <w:ind w:left="1440"/>
      </w:pPr>
      <w:r>
        <w:t xml:space="preserve">Under </w:t>
      </w:r>
      <w:r w:rsidRPr="00796445">
        <w:rPr>
          <w:b/>
          <w:bCs/>
        </w:rPr>
        <w:t>System Variables</w:t>
      </w:r>
      <w:r>
        <w:t xml:space="preserve">, select </w:t>
      </w:r>
      <w:r w:rsidRPr="00796445">
        <w:rPr>
          <w:b/>
          <w:bCs/>
        </w:rPr>
        <w:t>Path</w:t>
      </w:r>
      <w:r>
        <w:t xml:space="preserve"> system variable and click </w:t>
      </w:r>
      <w:r w:rsidRPr="00796445">
        <w:rPr>
          <w:b/>
          <w:bCs/>
        </w:rPr>
        <w:t>Edit</w:t>
      </w:r>
      <w:r>
        <w:t xml:space="preserve"> button</w:t>
      </w:r>
    </w:p>
    <w:p w14:paraId="12E812F0" w14:textId="116005EF" w:rsidR="00C44ADE" w:rsidRDefault="00747C09" w:rsidP="00915F44">
      <w:pPr>
        <w:pStyle w:val="ListParagraph"/>
        <w:ind w:left="1440"/>
      </w:pPr>
      <w:r>
        <w:rPr>
          <w:noProof/>
        </w:rPr>
        <w:drawing>
          <wp:inline distT="0" distB="0" distL="0" distR="0" wp14:anchorId="2BD04A10" wp14:editId="70B6100A">
            <wp:extent cx="4484669" cy="177265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4924" cy="17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046F" w14:textId="2400227B" w:rsidR="00C44ADE" w:rsidRDefault="00D84763" w:rsidP="00915F44">
      <w:pPr>
        <w:pStyle w:val="ListParagraph"/>
        <w:numPr>
          <w:ilvl w:val="0"/>
          <w:numId w:val="13"/>
        </w:numPr>
        <w:ind w:left="1440"/>
      </w:pPr>
      <w:r>
        <w:t xml:space="preserve">In the popup </w:t>
      </w:r>
      <w:r w:rsidRPr="00044557">
        <w:rPr>
          <w:b/>
          <w:bCs/>
        </w:rPr>
        <w:t>Edit environment variable</w:t>
      </w:r>
      <w:r>
        <w:t xml:space="preserve">, click </w:t>
      </w:r>
      <w:r w:rsidRPr="00044557">
        <w:rPr>
          <w:b/>
          <w:bCs/>
        </w:rPr>
        <w:t>New</w:t>
      </w:r>
      <w:r>
        <w:t xml:space="preserve"> </w:t>
      </w:r>
      <w:r w:rsidR="00737AD7">
        <w:t xml:space="preserve">(or </w:t>
      </w:r>
      <w:r w:rsidR="00737AD7" w:rsidRPr="008E488D">
        <w:rPr>
          <w:b/>
          <w:bCs/>
        </w:rPr>
        <w:t>Edit</w:t>
      </w:r>
      <w:r w:rsidR="00737AD7">
        <w:t xml:space="preserve"> if </w:t>
      </w:r>
      <w:r w:rsidR="008E488D">
        <w:t>MAVEN_HOME already exists</w:t>
      </w:r>
      <w:r w:rsidR="00737AD7">
        <w:t xml:space="preserve">) </w:t>
      </w:r>
      <w:r>
        <w:t xml:space="preserve">button then type the </w:t>
      </w:r>
      <w:r w:rsidRPr="000E5E22">
        <w:rPr>
          <w:b/>
          <w:bCs/>
          <w:i/>
          <w:iCs/>
          <w:color w:val="0070C0"/>
        </w:rPr>
        <w:t>%</w:t>
      </w:r>
      <w:r>
        <w:rPr>
          <w:b/>
          <w:bCs/>
          <w:i/>
          <w:iCs/>
          <w:color w:val="0070C0"/>
        </w:rPr>
        <w:t>MAVEN</w:t>
      </w:r>
      <w:r w:rsidRPr="000E5E22">
        <w:rPr>
          <w:b/>
          <w:bCs/>
          <w:i/>
          <w:iCs/>
          <w:color w:val="0070C0"/>
        </w:rPr>
        <w:t>_HOME%\bin</w:t>
      </w:r>
      <w:r>
        <w:rPr>
          <w:i/>
          <w:iCs/>
        </w:rPr>
        <w:t xml:space="preserve"> </w:t>
      </w:r>
      <w:r>
        <w:t xml:space="preserve">and click </w:t>
      </w:r>
      <w:r w:rsidRPr="007B0C94">
        <w:rPr>
          <w:b/>
          <w:bCs/>
        </w:rPr>
        <w:t>OK</w:t>
      </w:r>
      <w:r>
        <w:t xml:space="preserve"> button. </w:t>
      </w:r>
    </w:p>
    <w:p w14:paraId="0A83F095" w14:textId="40C5D7C4" w:rsidR="00D84763" w:rsidRDefault="00D84763" w:rsidP="00D84763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0F3498E" wp14:editId="10598DC7">
            <wp:extent cx="3590476" cy="341904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B6A3" w14:textId="24F5EE4F" w:rsidR="00C44ADE" w:rsidRDefault="00C44ADE" w:rsidP="00915F44">
      <w:pPr>
        <w:pStyle w:val="ListParagraph"/>
        <w:numPr>
          <w:ilvl w:val="0"/>
          <w:numId w:val="13"/>
        </w:numPr>
        <w:ind w:left="1440"/>
      </w:pPr>
      <w:r>
        <w:t xml:space="preserve">Click </w:t>
      </w:r>
      <w:r w:rsidRPr="009B42F4">
        <w:rPr>
          <w:b/>
          <w:bCs/>
        </w:rPr>
        <w:t>Apply</w:t>
      </w:r>
      <w:r>
        <w:t xml:space="preserve"> and then </w:t>
      </w:r>
      <w:r w:rsidRPr="009B42F4">
        <w:rPr>
          <w:b/>
          <w:bCs/>
        </w:rPr>
        <w:t>OK</w:t>
      </w:r>
      <w:r>
        <w:t xml:space="preserve"> buttons</w:t>
      </w:r>
    </w:p>
    <w:p w14:paraId="09C40B0B" w14:textId="727305F2" w:rsidR="00C44ADE" w:rsidRDefault="00C44ADE" w:rsidP="00915F44">
      <w:pPr>
        <w:pStyle w:val="ListParagraph"/>
        <w:numPr>
          <w:ilvl w:val="0"/>
          <w:numId w:val="13"/>
        </w:numPr>
        <w:ind w:left="1440"/>
      </w:pPr>
      <w:r>
        <w:t xml:space="preserve">Open Windows command line and run the command </w:t>
      </w:r>
      <w:proofErr w:type="spellStart"/>
      <w:r>
        <w:rPr>
          <w:b/>
          <w:bCs/>
          <w:i/>
          <w:iCs/>
        </w:rPr>
        <w:t>mvn</w:t>
      </w:r>
      <w:proofErr w:type="spellEnd"/>
      <w:r w:rsidRPr="00A910ED">
        <w:rPr>
          <w:b/>
          <w:bCs/>
          <w:i/>
          <w:iCs/>
        </w:rPr>
        <w:t xml:space="preserve"> -version</w:t>
      </w:r>
      <w:r>
        <w:t xml:space="preserve"> and this will display the maven version.</w:t>
      </w:r>
    </w:p>
    <w:p w14:paraId="41B80169" w14:textId="61428BB6" w:rsidR="00C44ADE" w:rsidRDefault="00DD7FB7" w:rsidP="00915F44">
      <w:pPr>
        <w:pStyle w:val="ListParagraph"/>
        <w:ind w:left="1440"/>
      </w:pPr>
      <w:r w:rsidRPr="00DD7FB7">
        <w:rPr>
          <w:noProof/>
        </w:rPr>
        <w:drawing>
          <wp:inline distT="0" distB="0" distL="0" distR="0" wp14:anchorId="50F6AEEA" wp14:editId="347685C3">
            <wp:extent cx="5657850" cy="874007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62001" cy="87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7042" w14:textId="77777777" w:rsidR="00F12EA1" w:rsidRPr="00F12EA1" w:rsidRDefault="00F12EA1" w:rsidP="00F12EA1"/>
    <w:p w14:paraId="0DAAC4B6" w14:textId="43A318B4" w:rsidR="003B5827" w:rsidRDefault="003B5827" w:rsidP="004452B6">
      <w:pPr>
        <w:pStyle w:val="Heading1"/>
      </w:pPr>
      <w:bookmarkStart w:id="41" w:name="_Toc106352388"/>
      <w:bookmarkStart w:id="42" w:name="_Toc107214016"/>
      <w:r>
        <w:t>Eclipse</w:t>
      </w:r>
      <w:bookmarkEnd w:id="41"/>
      <w:bookmarkEnd w:id="42"/>
    </w:p>
    <w:p w14:paraId="62F78695" w14:textId="0B63292E" w:rsidR="003967FE" w:rsidRDefault="000A6F9F" w:rsidP="00C03EE9">
      <w:pPr>
        <w:ind w:left="360"/>
      </w:pPr>
      <w:r>
        <w:t>The integrated develo</w:t>
      </w:r>
      <w:r w:rsidR="00691BC4">
        <w:t>p</w:t>
      </w:r>
      <w:r>
        <w:t>me</w:t>
      </w:r>
      <w:r w:rsidR="00691BC4">
        <w:t>n</w:t>
      </w:r>
      <w:r>
        <w:t>t environment (IDE)</w:t>
      </w:r>
      <w:r w:rsidR="00691BC4">
        <w:t xml:space="preserve"> that </w:t>
      </w:r>
      <w:r w:rsidR="00AF232C">
        <w:t xml:space="preserve">is recommended </w:t>
      </w:r>
      <w:r w:rsidR="00691BC4">
        <w:t xml:space="preserve">is </w:t>
      </w:r>
      <w:hyperlink r:id="rId32" w:history="1">
        <w:r w:rsidR="00691BC4" w:rsidRPr="00C00EB1">
          <w:rPr>
            <w:rStyle w:val="Hyperlink"/>
          </w:rPr>
          <w:t>Eclipse</w:t>
        </w:r>
      </w:hyperlink>
      <w:r w:rsidR="00C00EB1">
        <w:t>.</w:t>
      </w:r>
      <w:r w:rsidR="00691BC4">
        <w:t xml:space="preserve"> </w:t>
      </w:r>
    </w:p>
    <w:p w14:paraId="55386826" w14:textId="2D71753D" w:rsidR="00C00EB1" w:rsidRDefault="000E1D35" w:rsidP="00C03EE9">
      <w:pPr>
        <w:ind w:left="360"/>
        <w:rPr>
          <w:b/>
          <w:bCs/>
        </w:rPr>
      </w:pPr>
      <w:r>
        <w:t xml:space="preserve">Before proceeding, create a new </w:t>
      </w:r>
      <w:r>
        <w:rPr>
          <w:b/>
          <w:bCs/>
        </w:rPr>
        <w:t>eclipse</w:t>
      </w:r>
      <w:r>
        <w:t xml:space="preserve"> folder under your username: i.e., </w:t>
      </w:r>
      <w:r w:rsidRPr="00D130BD">
        <w:t>C:\Users\</w:t>
      </w:r>
      <w:r>
        <w:t>{username}\</w:t>
      </w:r>
      <w:r>
        <w:rPr>
          <w:b/>
          <w:bCs/>
        </w:rPr>
        <w:t>eclipse</w:t>
      </w:r>
    </w:p>
    <w:p w14:paraId="05BAA922" w14:textId="6AEA6DB4" w:rsidR="00CA6592" w:rsidRDefault="00CA6592" w:rsidP="00CA6592">
      <w:pPr>
        <w:pStyle w:val="Heading2"/>
      </w:pPr>
      <w:bookmarkStart w:id="43" w:name="_Toc106352389"/>
      <w:bookmarkStart w:id="44" w:name="_Toc107214017"/>
      <w:r>
        <w:t>Copy Zip (or download)</w:t>
      </w:r>
      <w:bookmarkEnd w:id="43"/>
      <w:bookmarkEnd w:id="44"/>
    </w:p>
    <w:p w14:paraId="70C2E4BA" w14:textId="1DC954D1" w:rsidR="00CA6592" w:rsidRDefault="00CA6592" w:rsidP="00CA6592">
      <w:pPr>
        <w:ind w:left="1080"/>
      </w:pPr>
      <w:r>
        <w:t xml:space="preserve">As of this writing, the latest version is </w:t>
      </w:r>
      <w:r w:rsidR="004852A5" w:rsidRPr="004852A5">
        <w:t>202</w:t>
      </w:r>
      <w:r w:rsidR="00686AD6">
        <w:t>2</w:t>
      </w:r>
      <w:r w:rsidR="004852A5" w:rsidRPr="004852A5">
        <w:t>-06</w:t>
      </w:r>
      <w:r w:rsidR="00686AD6">
        <w:t>-R</w:t>
      </w:r>
      <w:r>
        <w:t xml:space="preserve">. Copy the zip file  </w:t>
      </w:r>
      <w:r w:rsidR="00686AD6" w:rsidRPr="00686AD6">
        <w:rPr>
          <w:b/>
          <w:bCs/>
        </w:rPr>
        <w:t>eclipse-java-2022-06-R-win32-x86_64.zip</w:t>
      </w:r>
      <w:r w:rsidR="0072235B">
        <w:rPr>
          <w:b/>
          <w:bCs/>
        </w:rPr>
        <w:t xml:space="preserve"> </w:t>
      </w:r>
      <w:r>
        <w:t xml:space="preserve">from </w:t>
      </w:r>
      <w:hyperlink r:id="rId33" w:history="1">
        <w:r w:rsidRPr="00595284">
          <w:rPr>
            <w:rStyle w:val="Hyperlink"/>
          </w:rPr>
          <w:t>\\w2rshr02\Data\IT\Soft_Qual_Mngt\AutomationServices\Eclipse</w:t>
        </w:r>
      </w:hyperlink>
      <w:r>
        <w:t xml:space="preserve"> into to your local folder or download a newer version in </w:t>
      </w:r>
      <w:hyperlink r:id="rId34" w:history="1">
        <w:r w:rsidR="0027453D" w:rsidRPr="004013A8">
          <w:rPr>
            <w:rStyle w:val="Hyperlink"/>
          </w:rPr>
          <w:t>https://www.eclipse.org/downloads/packages/</w:t>
        </w:r>
      </w:hyperlink>
    </w:p>
    <w:p w14:paraId="7CF325D6" w14:textId="77777777" w:rsidR="00CA6592" w:rsidRDefault="00CA6592" w:rsidP="00CA6592">
      <w:pPr>
        <w:pStyle w:val="Heading2"/>
      </w:pPr>
      <w:bookmarkStart w:id="45" w:name="_Toc106352390"/>
      <w:bookmarkStart w:id="46" w:name="_Toc107214018"/>
      <w:r>
        <w:t>Extract zip file</w:t>
      </w:r>
      <w:bookmarkEnd w:id="45"/>
      <w:bookmarkEnd w:id="46"/>
    </w:p>
    <w:p w14:paraId="16FF778F" w14:textId="6C2E8E2C" w:rsidR="00CA6592" w:rsidRPr="002948E6" w:rsidRDefault="00CA6592" w:rsidP="00CA6592">
      <w:pPr>
        <w:ind w:left="1440"/>
      </w:pPr>
      <w:r>
        <w:t xml:space="preserve">Extract the local copy of the zip file into </w:t>
      </w:r>
      <w:r w:rsidR="004820EF" w:rsidRPr="004820EF">
        <w:t>C:\Users\</w:t>
      </w:r>
      <w:r w:rsidR="004820EF">
        <w:t>{username}</w:t>
      </w:r>
      <w:r w:rsidR="004820EF" w:rsidRPr="004820EF">
        <w:t>\</w:t>
      </w:r>
      <w:r w:rsidR="004820EF" w:rsidRPr="004820EF">
        <w:rPr>
          <w:b/>
          <w:bCs/>
        </w:rPr>
        <w:t>eclipse</w:t>
      </w:r>
      <w:r>
        <w:t xml:space="preserve"> folder (see below)</w:t>
      </w:r>
    </w:p>
    <w:p w14:paraId="619A6351" w14:textId="066BCF8D" w:rsidR="00CA6592" w:rsidRPr="00F477DB" w:rsidRDefault="00554451" w:rsidP="00CA6592">
      <w:pPr>
        <w:jc w:val="center"/>
      </w:pPr>
      <w:r>
        <w:rPr>
          <w:noProof/>
        </w:rPr>
        <w:lastRenderedPageBreak/>
        <w:drawing>
          <wp:inline distT="0" distB="0" distL="0" distR="0" wp14:anchorId="7106006D" wp14:editId="4A1B8C9B">
            <wp:extent cx="3790950" cy="2614022"/>
            <wp:effectExtent l="19050" t="19050" r="19050" b="152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02961" cy="26223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40C698" w14:textId="77777777" w:rsidR="004C1784" w:rsidRDefault="004C1784" w:rsidP="004C1784">
      <w:pPr>
        <w:pStyle w:val="Heading2"/>
      </w:pPr>
      <w:bookmarkStart w:id="47" w:name="_Toc106352391"/>
      <w:bookmarkStart w:id="48" w:name="_Toc107214019"/>
      <w:r>
        <w:t>Rename folder</w:t>
      </w:r>
      <w:bookmarkEnd w:id="47"/>
      <w:bookmarkEnd w:id="48"/>
    </w:p>
    <w:p w14:paraId="180F9C8C" w14:textId="7F76D6CF" w:rsidR="004C1784" w:rsidRDefault="004C1784" w:rsidP="004C1784">
      <w:pPr>
        <w:ind w:left="1440"/>
        <w:rPr>
          <w:b/>
          <w:bCs/>
          <w:color w:val="0070C0"/>
        </w:rPr>
      </w:pPr>
      <w:r>
        <w:t xml:space="preserve">Rename the folder </w:t>
      </w:r>
      <w:r w:rsidRPr="00D130BD">
        <w:t>C:\Users\</w:t>
      </w:r>
      <w:r>
        <w:t>{username}</w:t>
      </w:r>
      <w:r w:rsidRPr="00B11F18">
        <w:t>\</w:t>
      </w:r>
      <w:r>
        <w:t>eclipse\</w:t>
      </w:r>
      <w:r>
        <w:rPr>
          <w:b/>
          <w:bCs/>
          <w:color w:val="FF0000"/>
        </w:rPr>
        <w:t>eclipse</w:t>
      </w:r>
      <w:r>
        <w:t xml:space="preserve"> into </w:t>
      </w:r>
      <w:r w:rsidRPr="00D130BD">
        <w:t>C:\Users\</w:t>
      </w:r>
      <w:r>
        <w:t>{username}</w:t>
      </w:r>
      <w:r w:rsidRPr="00B11F18">
        <w:t>\</w:t>
      </w:r>
      <w:r>
        <w:t>eclipse</w:t>
      </w:r>
      <w:r w:rsidRPr="00E978A2">
        <w:t>\</w:t>
      </w:r>
      <w:r>
        <w:rPr>
          <w:b/>
          <w:bCs/>
          <w:color w:val="0070C0"/>
        </w:rPr>
        <w:t>eclipse_2021-06</w:t>
      </w:r>
    </w:p>
    <w:p w14:paraId="7AE1075E" w14:textId="68192D94" w:rsidR="00CA6592" w:rsidRDefault="00CA6592" w:rsidP="00CA6592">
      <w:pPr>
        <w:pStyle w:val="Heading2"/>
      </w:pPr>
      <w:bookmarkStart w:id="49" w:name="_Toc106352392"/>
      <w:bookmarkStart w:id="50" w:name="_Toc107214020"/>
      <w:r>
        <w:t>Setup</w:t>
      </w:r>
      <w:bookmarkEnd w:id="49"/>
      <w:bookmarkEnd w:id="50"/>
    </w:p>
    <w:p w14:paraId="28F680FA" w14:textId="7874D3AF" w:rsidR="00727F47" w:rsidRPr="009F058F" w:rsidRDefault="00006617" w:rsidP="009F058F">
      <w:pPr>
        <w:pStyle w:val="Heading3"/>
      </w:pPr>
      <w:bookmarkStart w:id="51" w:name="_Toc106352393"/>
      <w:bookmarkStart w:id="52" w:name="_Toc107214021"/>
      <w:r>
        <w:t xml:space="preserve">Update </w:t>
      </w:r>
      <w:r w:rsidR="00727F47" w:rsidRPr="009F058F">
        <w:t>eclipse.ini</w:t>
      </w:r>
      <w:bookmarkEnd w:id="51"/>
      <w:bookmarkEnd w:id="52"/>
    </w:p>
    <w:p w14:paraId="71BDAF5A" w14:textId="07095C5B" w:rsidR="0034114E" w:rsidRPr="00527D3F" w:rsidRDefault="00A4312D" w:rsidP="00A043E2">
      <w:pPr>
        <w:pStyle w:val="ListParagraph"/>
        <w:numPr>
          <w:ilvl w:val="0"/>
          <w:numId w:val="14"/>
        </w:numPr>
        <w:ind w:left="1440"/>
      </w:pPr>
      <w:r>
        <w:t>Open and e</w:t>
      </w:r>
      <w:r w:rsidR="00434263">
        <w:t xml:space="preserve">dit the file </w:t>
      </w:r>
      <w:r w:rsidR="00434263" w:rsidRPr="00D130BD">
        <w:t>C:\Users\</w:t>
      </w:r>
      <w:r w:rsidR="00434263">
        <w:t>{username}</w:t>
      </w:r>
      <w:r w:rsidR="00434263" w:rsidRPr="00B11F18">
        <w:t>\</w:t>
      </w:r>
      <w:r w:rsidR="00434263">
        <w:t>eclipse</w:t>
      </w:r>
      <w:r w:rsidR="00434263" w:rsidRPr="00E978A2">
        <w:t>\</w:t>
      </w:r>
      <w:r w:rsidR="00434263" w:rsidRPr="00434263">
        <w:t>eclipse_2021-06\</w:t>
      </w:r>
      <w:r w:rsidR="00434263">
        <w:rPr>
          <w:b/>
          <w:bCs/>
          <w:color w:val="0070C0"/>
        </w:rPr>
        <w:t>eclipse.ini</w:t>
      </w:r>
    </w:p>
    <w:p w14:paraId="0D28BB45" w14:textId="76F7F86F" w:rsidR="00527D3F" w:rsidRDefault="00527D3F" w:rsidP="00A043E2">
      <w:pPr>
        <w:pStyle w:val="ListParagraph"/>
        <w:numPr>
          <w:ilvl w:val="0"/>
          <w:numId w:val="14"/>
        </w:numPr>
        <w:ind w:left="1440"/>
      </w:pPr>
      <w:r>
        <w:t xml:space="preserve">Update the highlighted line below to point to OpenJDK 11 </w:t>
      </w:r>
      <w:r w:rsidR="00DD6B49">
        <w:t xml:space="preserve">bin </w:t>
      </w:r>
      <w:proofErr w:type="gramStart"/>
      <w:r w:rsidR="00DD6B49">
        <w:t>folder</w:t>
      </w:r>
      <w:r w:rsidR="00DE21C6">
        <w:t>;</w:t>
      </w:r>
      <w:proofErr w:type="gramEnd"/>
      <w:r w:rsidR="00DE21C6">
        <w:t xml:space="preserve"> i.e., </w:t>
      </w:r>
      <w:r w:rsidR="00890FEF" w:rsidRPr="00890FEF">
        <w:rPr>
          <w:b/>
          <w:bCs/>
          <w:i/>
          <w:iCs/>
          <w:color w:val="0070C0"/>
        </w:rPr>
        <w:t>C:/Users/</w:t>
      </w:r>
      <w:r w:rsidR="003E19EC">
        <w:rPr>
          <w:b/>
          <w:bCs/>
          <w:i/>
          <w:iCs/>
          <w:color w:val="0070C0"/>
        </w:rPr>
        <w:t>{username}</w:t>
      </w:r>
      <w:r w:rsidR="00890FEF" w:rsidRPr="00890FEF">
        <w:rPr>
          <w:b/>
          <w:bCs/>
          <w:i/>
          <w:iCs/>
          <w:color w:val="0070C0"/>
        </w:rPr>
        <w:t>/java/openjdk_11_redhat/bin</w:t>
      </w:r>
    </w:p>
    <w:p w14:paraId="2C0ADF5E" w14:textId="77777777" w:rsidR="00527D3F" w:rsidRPr="00527D3F" w:rsidRDefault="00527D3F" w:rsidP="003F0E9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1890" w:right="1170"/>
        <w:rPr>
          <w:sz w:val="16"/>
          <w:szCs w:val="16"/>
        </w:rPr>
      </w:pPr>
      <w:r w:rsidRPr="00527D3F">
        <w:rPr>
          <w:sz w:val="16"/>
          <w:szCs w:val="16"/>
        </w:rPr>
        <w:t>-startup</w:t>
      </w:r>
    </w:p>
    <w:p w14:paraId="3827F097" w14:textId="77777777" w:rsidR="00527D3F" w:rsidRPr="00527D3F" w:rsidRDefault="00527D3F" w:rsidP="003F0E9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1890" w:right="1170"/>
        <w:rPr>
          <w:sz w:val="16"/>
          <w:szCs w:val="16"/>
        </w:rPr>
      </w:pPr>
      <w:r w:rsidRPr="00527D3F">
        <w:rPr>
          <w:sz w:val="16"/>
          <w:szCs w:val="16"/>
        </w:rPr>
        <w:t>plugins/org.eclipse.equinox.launcher_1.6.0.v20200915-1508.jar</w:t>
      </w:r>
    </w:p>
    <w:p w14:paraId="6F45A9B8" w14:textId="77777777" w:rsidR="00527D3F" w:rsidRPr="00527D3F" w:rsidRDefault="00527D3F" w:rsidP="003F0E9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1890" w:right="1170"/>
        <w:rPr>
          <w:sz w:val="16"/>
          <w:szCs w:val="16"/>
        </w:rPr>
      </w:pPr>
      <w:r w:rsidRPr="00527D3F">
        <w:rPr>
          <w:sz w:val="16"/>
          <w:szCs w:val="16"/>
        </w:rPr>
        <w:t>--</w:t>
      </w:r>
      <w:proofErr w:type="spellStart"/>
      <w:proofErr w:type="gramStart"/>
      <w:r w:rsidRPr="00527D3F">
        <w:rPr>
          <w:sz w:val="16"/>
          <w:szCs w:val="16"/>
        </w:rPr>
        <w:t>launcher.library</w:t>
      </w:r>
      <w:proofErr w:type="spellEnd"/>
      <w:proofErr w:type="gramEnd"/>
    </w:p>
    <w:p w14:paraId="5E8CE204" w14:textId="77777777" w:rsidR="00527D3F" w:rsidRPr="00527D3F" w:rsidRDefault="00527D3F" w:rsidP="003F0E9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1890" w:right="1170"/>
        <w:rPr>
          <w:sz w:val="16"/>
          <w:szCs w:val="16"/>
        </w:rPr>
      </w:pPr>
      <w:proofErr w:type="gramStart"/>
      <w:r w:rsidRPr="00527D3F">
        <w:rPr>
          <w:sz w:val="16"/>
          <w:szCs w:val="16"/>
        </w:rPr>
        <w:t>plugins/org.eclipse.equinox.launcher.win32.win</w:t>
      </w:r>
      <w:proofErr w:type="gramEnd"/>
      <w:r w:rsidRPr="00527D3F">
        <w:rPr>
          <w:sz w:val="16"/>
          <w:szCs w:val="16"/>
        </w:rPr>
        <w:t>32.x86_64_1.2.0.v20200915-1442</w:t>
      </w:r>
    </w:p>
    <w:p w14:paraId="5DC79C20" w14:textId="77777777" w:rsidR="00527D3F" w:rsidRPr="00527D3F" w:rsidRDefault="00527D3F" w:rsidP="003F0E9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1890" w:right="1170"/>
        <w:rPr>
          <w:sz w:val="16"/>
          <w:szCs w:val="16"/>
        </w:rPr>
      </w:pPr>
      <w:r w:rsidRPr="00527D3F">
        <w:rPr>
          <w:sz w:val="16"/>
          <w:szCs w:val="16"/>
        </w:rPr>
        <w:t>-product</w:t>
      </w:r>
    </w:p>
    <w:p w14:paraId="4DBD6E50" w14:textId="77777777" w:rsidR="00527D3F" w:rsidRPr="00527D3F" w:rsidRDefault="00527D3F" w:rsidP="003F0E9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1890" w:right="1170"/>
        <w:rPr>
          <w:sz w:val="16"/>
          <w:szCs w:val="16"/>
        </w:rPr>
      </w:pPr>
      <w:proofErr w:type="spellStart"/>
      <w:proofErr w:type="gramStart"/>
      <w:r w:rsidRPr="00527D3F">
        <w:rPr>
          <w:sz w:val="16"/>
          <w:szCs w:val="16"/>
        </w:rPr>
        <w:t>org.eclipse.epp.package.java.product</w:t>
      </w:r>
      <w:proofErr w:type="spellEnd"/>
      <w:proofErr w:type="gramEnd"/>
    </w:p>
    <w:p w14:paraId="773DC21C" w14:textId="77777777" w:rsidR="00527D3F" w:rsidRPr="00527D3F" w:rsidRDefault="00527D3F" w:rsidP="003F0E9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1890" w:right="1170"/>
        <w:rPr>
          <w:sz w:val="16"/>
          <w:szCs w:val="16"/>
        </w:rPr>
      </w:pPr>
      <w:r w:rsidRPr="00527D3F">
        <w:rPr>
          <w:sz w:val="16"/>
          <w:szCs w:val="16"/>
        </w:rPr>
        <w:t>-</w:t>
      </w:r>
      <w:proofErr w:type="spellStart"/>
      <w:r w:rsidRPr="00527D3F">
        <w:rPr>
          <w:sz w:val="16"/>
          <w:szCs w:val="16"/>
        </w:rPr>
        <w:t>showsplash</w:t>
      </w:r>
      <w:proofErr w:type="spellEnd"/>
    </w:p>
    <w:p w14:paraId="174C9E37" w14:textId="77777777" w:rsidR="00527D3F" w:rsidRPr="00527D3F" w:rsidRDefault="00527D3F" w:rsidP="003F0E9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1890" w:right="1170"/>
        <w:rPr>
          <w:sz w:val="16"/>
          <w:szCs w:val="16"/>
        </w:rPr>
      </w:pPr>
      <w:proofErr w:type="spellStart"/>
      <w:proofErr w:type="gramStart"/>
      <w:r w:rsidRPr="00527D3F">
        <w:rPr>
          <w:sz w:val="16"/>
          <w:szCs w:val="16"/>
        </w:rPr>
        <w:t>org.eclipse.epp.package</w:t>
      </w:r>
      <w:proofErr w:type="gramEnd"/>
      <w:r w:rsidRPr="00527D3F">
        <w:rPr>
          <w:sz w:val="16"/>
          <w:szCs w:val="16"/>
        </w:rPr>
        <w:t>.common</w:t>
      </w:r>
      <w:proofErr w:type="spellEnd"/>
    </w:p>
    <w:p w14:paraId="715E6923" w14:textId="77777777" w:rsidR="00527D3F" w:rsidRPr="00527D3F" w:rsidRDefault="00527D3F" w:rsidP="003F0E9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1890" w:right="1170"/>
        <w:rPr>
          <w:sz w:val="16"/>
          <w:szCs w:val="16"/>
        </w:rPr>
      </w:pPr>
      <w:r w:rsidRPr="00527D3F">
        <w:rPr>
          <w:sz w:val="16"/>
          <w:szCs w:val="16"/>
        </w:rPr>
        <w:t>--</w:t>
      </w:r>
      <w:proofErr w:type="spellStart"/>
      <w:proofErr w:type="gramStart"/>
      <w:r w:rsidRPr="00527D3F">
        <w:rPr>
          <w:sz w:val="16"/>
          <w:szCs w:val="16"/>
        </w:rPr>
        <w:t>launcher.defaultAction</w:t>
      </w:r>
      <w:proofErr w:type="spellEnd"/>
      <w:proofErr w:type="gramEnd"/>
    </w:p>
    <w:p w14:paraId="4DF456A8" w14:textId="77777777" w:rsidR="00527D3F" w:rsidRPr="00527D3F" w:rsidRDefault="00527D3F" w:rsidP="003F0E9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1890" w:right="1170"/>
        <w:rPr>
          <w:sz w:val="16"/>
          <w:szCs w:val="16"/>
        </w:rPr>
      </w:pPr>
      <w:proofErr w:type="spellStart"/>
      <w:r w:rsidRPr="00527D3F">
        <w:rPr>
          <w:sz w:val="16"/>
          <w:szCs w:val="16"/>
        </w:rPr>
        <w:t>openFile</w:t>
      </w:r>
      <w:proofErr w:type="spellEnd"/>
    </w:p>
    <w:p w14:paraId="31AD3716" w14:textId="77777777" w:rsidR="00527D3F" w:rsidRPr="00527D3F" w:rsidRDefault="00527D3F" w:rsidP="003F0E9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1890" w:right="1170"/>
        <w:rPr>
          <w:sz w:val="16"/>
          <w:szCs w:val="16"/>
        </w:rPr>
      </w:pPr>
      <w:r w:rsidRPr="00527D3F">
        <w:rPr>
          <w:sz w:val="16"/>
          <w:szCs w:val="16"/>
        </w:rPr>
        <w:t>--</w:t>
      </w:r>
      <w:proofErr w:type="spellStart"/>
      <w:proofErr w:type="gramStart"/>
      <w:r w:rsidRPr="00527D3F">
        <w:rPr>
          <w:sz w:val="16"/>
          <w:szCs w:val="16"/>
        </w:rPr>
        <w:t>launcher.defaultAction</w:t>
      </w:r>
      <w:proofErr w:type="spellEnd"/>
      <w:proofErr w:type="gramEnd"/>
    </w:p>
    <w:p w14:paraId="5D27087A" w14:textId="77777777" w:rsidR="00527D3F" w:rsidRPr="00527D3F" w:rsidRDefault="00527D3F" w:rsidP="003F0E9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1890" w:right="1170"/>
        <w:rPr>
          <w:sz w:val="16"/>
          <w:szCs w:val="16"/>
        </w:rPr>
      </w:pPr>
      <w:proofErr w:type="spellStart"/>
      <w:r w:rsidRPr="00527D3F">
        <w:rPr>
          <w:sz w:val="16"/>
          <w:szCs w:val="16"/>
        </w:rPr>
        <w:t>openFile</w:t>
      </w:r>
      <w:proofErr w:type="spellEnd"/>
    </w:p>
    <w:p w14:paraId="3D7D2715" w14:textId="77777777" w:rsidR="00527D3F" w:rsidRPr="00527D3F" w:rsidRDefault="00527D3F" w:rsidP="003F0E9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1890" w:right="1170"/>
        <w:rPr>
          <w:sz w:val="16"/>
          <w:szCs w:val="16"/>
        </w:rPr>
      </w:pPr>
      <w:r w:rsidRPr="00527D3F">
        <w:rPr>
          <w:sz w:val="16"/>
          <w:szCs w:val="16"/>
        </w:rPr>
        <w:t>--</w:t>
      </w:r>
      <w:proofErr w:type="spellStart"/>
      <w:proofErr w:type="gramStart"/>
      <w:r w:rsidRPr="00527D3F">
        <w:rPr>
          <w:sz w:val="16"/>
          <w:szCs w:val="16"/>
        </w:rPr>
        <w:t>launcher.appendVmargs</w:t>
      </w:r>
      <w:proofErr w:type="spellEnd"/>
      <w:proofErr w:type="gramEnd"/>
    </w:p>
    <w:p w14:paraId="055126A7" w14:textId="547AA759" w:rsidR="00527D3F" w:rsidRPr="00D01A0D" w:rsidRDefault="00527D3F" w:rsidP="003F0E9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1890" w:right="1170"/>
        <w:rPr>
          <w:sz w:val="16"/>
          <w:szCs w:val="16"/>
        </w:rPr>
      </w:pPr>
      <w:r w:rsidRPr="00D01A0D">
        <w:rPr>
          <w:sz w:val="16"/>
          <w:szCs w:val="16"/>
        </w:rPr>
        <w:t>-</w:t>
      </w:r>
      <w:proofErr w:type="spellStart"/>
      <w:r w:rsidRPr="00D01A0D">
        <w:rPr>
          <w:sz w:val="16"/>
          <w:szCs w:val="16"/>
        </w:rPr>
        <w:t>vm</w:t>
      </w:r>
      <w:proofErr w:type="spellEnd"/>
    </w:p>
    <w:p w14:paraId="0072DB40" w14:textId="4C363F20" w:rsidR="00DE21C6" w:rsidRPr="00DE21C6" w:rsidRDefault="00DE21C6" w:rsidP="003F0E9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1890" w:right="1170"/>
        <w:rPr>
          <w:sz w:val="16"/>
          <w:szCs w:val="16"/>
          <w:highlight w:val="yellow"/>
        </w:rPr>
      </w:pPr>
      <w:proofErr w:type="gramStart"/>
      <w:r w:rsidRPr="00DE21C6">
        <w:rPr>
          <w:sz w:val="16"/>
          <w:szCs w:val="16"/>
          <w:highlight w:val="yellow"/>
        </w:rPr>
        <w:t>plugins/org.eclipse.justj.openjdk.hotspot.jre.full.win32.x</w:t>
      </w:r>
      <w:proofErr w:type="gramEnd"/>
      <w:r w:rsidRPr="00DE21C6">
        <w:rPr>
          <w:sz w:val="16"/>
          <w:szCs w:val="16"/>
          <w:highlight w:val="yellow"/>
        </w:rPr>
        <w:t>86_64_16.0.1.v20210528-1205/jre/bin</w:t>
      </w:r>
    </w:p>
    <w:p w14:paraId="7E6A64AA" w14:textId="77777777" w:rsidR="00527D3F" w:rsidRPr="00527D3F" w:rsidRDefault="00527D3F" w:rsidP="003F0E9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1890" w:right="1170"/>
        <w:rPr>
          <w:sz w:val="16"/>
          <w:szCs w:val="16"/>
        </w:rPr>
      </w:pPr>
      <w:r w:rsidRPr="00527D3F">
        <w:rPr>
          <w:sz w:val="16"/>
          <w:szCs w:val="16"/>
        </w:rPr>
        <w:t>-</w:t>
      </w:r>
      <w:proofErr w:type="spellStart"/>
      <w:r w:rsidRPr="00527D3F">
        <w:rPr>
          <w:sz w:val="16"/>
          <w:szCs w:val="16"/>
        </w:rPr>
        <w:t>vmargs</w:t>
      </w:r>
      <w:proofErr w:type="spellEnd"/>
    </w:p>
    <w:p w14:paraId="52A4D59A" w14:textId="77777777" w:rsidR="00527D3F" w:rsidRPr="00527D3F" w:rsidRDefault="00527D3F" w:rsidP="003F0E9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1890" w:right="1170"/>
        <w:rPr>
          <w:sz w:val="16"/>
          <w:szCs w:val="16"/>
        </w:rPr>
      </w:pPr>
      <w:r w:rsidRPr="00527D3F">
        <w:rPr>
          <w:sz w:val="16"/>
          <w:szCs w:val="16"/>
        </w:rPr>
        <w:t>-</w:t>
      </w:r>
      <w:proofErr w:type="spellStart"/>
      <w:r w:rsidRPr="00527D3F">
        <w:rPr>
          <w:sz w:val="16"/>
          <w:szCs w:val="16"/>
        </w:rPr>
        <w:t>Dosgi.requiredJavaVersion</w:t>
      </w:r>
      <w:proofErr w:type="spellEnd"/>
      <w:r w:rsidRPr="00527D3F">
        <w:rPr>
          <w:sz w:val="16"/>
          <w:szCs w:val="16"/>
        </w:rPr>
        <w:t>=11</w:t>
      </w:r>
    </w:p>
    <w:p w14:paraId="18A35AED" w14:textId="77777777" w:rsidR="00527D3F" w:rsidRPr="00527D3F" w:rsidRDefault="00527D3F" w:rsidP="003F0E9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1890" w:right="1170"/>
        <w:rPr>
          <w:sz w:val="16"/>
          <w:szCs w:val="16"/>
        </w:rPr>
      </w:pPr>
      <w:r w:rsidRPr="00527D3F">
        <w:rPr>
          <w:sz w:val="16"/>
          <w:szCs w:val="16"/>
        </w:rPr>
        <w:t>-</w:t>
      </w:r>
      <w:proofErr w:type="spellStart"/>
      <w:r w:rsidRPr="00527D3F">
        <w:rPr>
          <w:sz w:val="16"/>
          <w:szCs w:val="16"/>
        </w:rPr>
        <w:t>Dosgi.instance.area.default</w:t>
      </w:r>
      <w:proofErr w:type="spellEnd"/>
      <w:r w:rsidRPr="00527D3F">
        <w:rPr>
          <w:sz w:val="16"/>
          <w:szCs w:val="16"/>
        </w:rPr>
        <w:t>=@user.home/eclipse-workspace</w:t>
      </w:r>
    </w:p>
    <w:p w14:paraId="4DE3F1BD" w14:textId="77777777" w:rsidR="00527D3F" w:rsidRPr="00527D3F" w:rsidRDefault="00527D3F" w:rsidP="003F0E9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1890" w:right="1170"/>
        <w:rPr>
          <w:sz w:val="16"/>
          <w:szCs w:val="16"/>
        </w:rPr>
      </w:pPr>
      <w:r w:rsidRPr="00527D3F">
        <w:rPr>
          <w:sz w:val="16"/>
          <w:szCs w:val="16"/>
        </w:rPr>
        <w:t>-</w:t>
      </w:r>
      <w:proofErr w:type="spellStart"/>
      <w:r w:rsidRPr="00527D3F">
        <w:rPr>
          <w:sz w:val="16"/>
          <w:szCs w:val="16"/>
        </w:rPr>
        <w:t>Dsun.java.command</w:t>
      </w:r>
      <w:proofErr w:type="spellEnd"/>
      <w:r w:rsidRPr="00527D3F">
        <w:rPr>
          <w:sz w:val="16"/>
          <w:szCs w:val="16"/>
        </w:rPr>
        <w:t>=Eclipse</w:t>
      </w:r>
    </w:p>
    <w:p w14:paraId="3CBDCFFA" w14:textId="77777777" w:rsidR="00527D3F" w:rsidRPr="00527D3F" w:rsidRDefault="00527D3F" w:rsidP="003F0E9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1890" w:right="1170"/>
        <w:rPr>
          <w:sz w:val="16"/>
          <w:szCs w:val="16"/>
        </w:rPr>
      </w:pPr>
      <w:r w:rsidRPr="00527D3F">
        <w:rPr>
          <w:sz w:val="16"/>
          <w:szCs w:val="16"/>
        </w:rPr>
        <w:t>-</w:t>
      </w:r>
      <w:proofErr w:type="gramStart"/>
      <w:r w:rsidRPr="00527D3F">
        <w:rPr>
          <w:sz w:val="16"/>
          <w:szCs w:val="16"/>
        </w:rPr>
        <w:t>XX:+</w:t>
      </w:r>
      <w:proofErr w:type="gramEnd"/>
      <w:r w:rsidRPr="00527D3F">
        <w:rPr>
          <w:sz w:val="16"/>
          <w:szCs w:val="16"/>
        </w:rPr>
        <w:t>UseG1GC</w:t>
      </w:r>
    </w:p>
    <w:p w14:paraId="58E08E5F" w14:textId="77777777" w:rsidR="00527D3F" w:rsidRPr="00527D3F" w:rsidRDefault="00527D3F" w:rsidP="003F0E9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1890" w:right="1170"/>
        <w:rPr>
          <w:sz w:val="16"/>
          <w:szCs w:val="16"/>
        </w:rPr>
      </w:pPr>
      <w:r w:rsidRPr="00527D3F">
        <w:rPr>
          <w:sz w:val="16"/>
          <w:szCs w:val="16"/>
        </w:rPr>
        <w:t>-</w:t>
      </w:r>
      <w:proofErr w:type="gramStart"/>
      <w:r w:rsidRPr="00527D3F">
        <w:rPr>
          <w:sz w:val="16"/>
          <w:szCs w:val="16"/>
        </w:rPr>
        <w:t>XX:+</w:t>
      </w:r>
      <w:proofErr w:type="spellStart"/>
      <w:proofErr w:type="gramEnd"/>
      <w:r w:rsidRPr="00527D3F">
        <w:rPr>
          <w:sz w:val="16"/>
          <w:szCs w:val="16"/>
        </w:rPr>
        <w:t>UseStringDeduplication</w:t>
      </w:r>
      <w:proofErr w:type="spellEnd"/>
    </w:p>
    <w:p w14:paraId="39C2C993" w14:textId="77777777" w:rsidR="00527D3F" w:rsidRPr="00527D3F" w:rsidRDefault="00527D3F" w:rsidP="003F0E9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1890" w:right="1170"/>
        <w:rPr>
          <w:sz w:val="16"/>
          <w:szCs w:val="16"/>
        </w:rPr>
      </w:pPr>
      <w:r w:rsidRPr="00527D3F">
        <w:rPr>
          <w:sz w:val="16"/>
          <w:szCs w:val="16"/>
        </w:rPr>
        <w:t>--add-modules=ALL-SYSTEM</w:t>
      </w:r>
    </w:p>
    <w:p w14:paraId="00BBD7EF" w14:textId="77777777" w:rsidR="00527D3F" w:rsidRPr="00527D3F" w:rsidRDefault="00527D3F" w:rsidP="003F0E9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1890" w:right="1170"/>
        <w:rPr>
          <w:sz w:val="16"/>
          <w:szCs w:val="16"/>
        </w:rPr>
      </w:pPr>
      <w:r w:rsidRPr="00527D3F">
        <w:rPr>
          <w:sz w:val="16"/>
          <w:szCs w:val="16"/>
        </w:rPr>
        <w:t>-</w:t>
      </w:r>
      <w:proofErr w:type="spellStart"/>
      <w:r w:rsidRPr="00527D3F">
        <w:rPr>
          <w:sz w:val="16"/>
          <w:szCs w:val="16"/>
        </w:rPr>
        <w:t>Dosgi.requiredJavaVersion</w:t>
      </w:r>
      <w:proofErr w:type="spellEnd"/>
      <w:r w:rsidRPr="00527D3F">
        <w:rPr>
          <w:sz w:val="16"/>
          <w:szCs w:val="16"/>
        </w:rPr>
        <w:t>=11</w:t>
      </w:r>
    </w:p>
    <w:p w14:paraId="4157A2E6" w14:textId="77777777" w:rsidR="00527D3F" w:rsidRPr="00527D3F" w:rsidRDefault="00527D3F" w:rsidP="003F0E9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1890" w:right="1170"/>
        <w:rPr>
          <w:sz w:val="16"/>
          <w:szCs w:val="16"/>
        </w:rPr>
      </w:pPr>
      <w:r w:rsidRPr="00527D3F">
        <w:rPr>
          <w:sz w:val="16"/>
          <w:szCs w:val="16"/>
        </w:rPr>
        <w:t>-</w:t>
      </w:r>
      <w:proofErr w:type="spellStart"/>
      <w:r w:rsidRPr="00527D3F">
        <w:rPr>
          <w:sz w:val="16"/>
          <w:szCs w:val="16"/>
        </w:rPr>
        <w:t>Dosgi.dataAreaRequiresExplicitInit</w:t>
      </w:r>
      <w:proofErr w:type="spellEnd"/>
      <w:r w:rsidRPr="00527D3F">
        <w:rPr>
          <w:sz w:val="16"/>
          <w:szCs w:val="16"/>
        </w:rPr>
        <w:t>=true</w:t>
      </w:r>
    </w:p>
    <w:p w14:paraId="5A111870" w14:textId="77777777" w:rsidR="00527D3F" w:rsidRPr="00527D3F" w:rsidRDefault="00527D3F" w:rsidP="003F0E9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1890" w:right="1170"/>
        <w:rPr>
          <w:sz w:val="16"/>
          <w:szCs w:val="16"/>
        </w:rPr>
      </w:pPr>
      <w:r w:rsidRPr="00527D3F">
        <w:rPr>
          <w:sz w:val="16"/>
          <w:szCs w:val="16"/>
        </w:rPr>
        <w:t>-Xms256m</w:t>
      </w:r>
    </w:p>
    <w:p w14:paraId="5CE35F8C" w14:textId="77777777" w:rsidR="00527D3F" w:rsidRPr="00527D3F" w:rsidRDefault="00527D3F" w:rsidP="003F0E9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1890" w:right="1170"/>
        <w:rPr>
          <w:sz w:val="16"/>
          <w:szCs w:val="16"/>
        </w:rPr>
      </w:pPr>
      <w:r w:rsidRPr="00527D3F">
        <w:rPr>
          <w:sz w:val="16"/>
          <w:szCs w:val="16"/>
        </w:rPr>
        <w:t>-Xmx2048m</w:t>
      </w:r>
    </w:p>
    <w:p w14:paraId="19D5560D" w14:textId="77777777" w:rsidR="00527D3F" w:rsidRPr="00527D3F" w:rsidRDefault="00527D3F" w:rsidP="003F0E9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0" w:line="240" w:lineRule="auto"/>
        <w:ind w:left="1890" w:right="1170"/>
        <w:rPr>
          <w:sz w:val="16"/>
          <w:szCs w:val="16"/>
        </w:rPr>
      </w:pPr>
      <w:r w:rsidRPr="00527D3F">
        <w:rPr>
          <w:sz w:val="16"/>
          <w:szCs w:val="16"/>
        </w:rPr>
        <w:t>--add-modules=ALL-SYSTEM</w:t>
      </w:r>
    </w:p>
    <w:p w14:paraId="0C4A9734" w14:textId="6B7BB7E8" w:rsidR="000B3920" w:rsidRDefault="57D0401A" w:rsidP="003F0E94">
      <w:pPr>
        <w:pStyle w:val="Heading3"/>
      </w:pPr>
      <w:r>
        <w:br w:type="page"/>
      </w:r>
      <w:bookmarkStart w:id="53" w:name="_Toc106352394"/>
      <w:bookmarkStart w:id="54" w:name="_Toc107214022"/>
      <w:r w:rsidR="009F058F">
        <w:lastRenderedPageBreak/>
        <w:t>Certificate</w:t>
      </w:r>
      <w:bookmarkEnd w:id="53"/>
      <w:bookmarkEnd w:id="54"/>
    </w:p>
    <w:p w14:paraId="3A5F1D87" w14:textId="6BB2BE0F" w:rsidR="000B3920" w:rsidRDefault="2DEF80F1" w:rsidP="00006617">
      <w:pPr>
        <w:pStyle w:val="ListParagraph"/>
        <w:numPr>
          <w:ilvl w:val="0"/>
          <w:numId w:val="15"/>
        </w:numPr>
        <w:ind w:left="1440"/>
        <w:rPr>
          <w:b/>
          <w:i/>
          <w:color w:val="0070C0"/>
        </w:rPr>
      </w:pPr>
      <w:r>
        <w:t>Download and c</w:t>
      </w:r>
      <w:r w:rsidR="4678B621">
        <w:t xml:space="preserve">opy the security certificate </w:t>
      </w:r>
      <w:r w:rsidR="7FCAE5CC">
        <w:rPr>
          <w:noProof/>
        </w:rPr>
        <w:drawing>
          <wp:inline distT="0" distB="0" distL="0" distR="0" wp14:anchorId="24365DFD" wp14:editId="38CB1D0A">
            <wp:extent cx="152400" cy="152400"/>
            <wp:effectExtent l="0" t="0" r="0" b="0"/>
            <wp:docPr id="9" name="Picture 9" descr="​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37">
        <w:r w:rsidR="7FCAE5CC" w:rsidRPr="4DBC9F7D">
          <w:rPr>
            <w:rStyle w:val="SmartLink"/>
          </w:rPr>
          <w:t xml:space="preserve"> </w:t>
        </w:r>
        <w:proofErr w:type="spellStart"/>
        <w:r w:rsidR="7FCAE5CC" w:rsidRPr="4DBC9F7D">
          <w:rPr>
            <w:rStyle w:val="SmartLink"/>
          </w:rPr>
          <w:t>jssecacerts</w:t>
        </w:r>
        <w:proofErr w:type="spellEnd"/>
      </w:hyperlink>
      <w:r w:rsidR="7FCAE5CC">
        <w:t xml:space="preserve"> </w:t>
      </w:r>
      <w:r w:rsidR="4678B621">
        <w:t xml:space="preserve">into the OpenJDK folder </w:t>
      </w:r>
      <w:r w:rsidR="4678B621" w:rsidRPr="4DBC9F7D">
        <w:rPr>
          <w:b/>
          <w:bCs/>
          <w:i/>
          <w:iCs/>
          <w:color w:val="0070C0"/>
        </w:rPr>
        <w:t>C:/Users/</w:t>
      </w:r>
      <w:r w:rsidR="24E41D5B" w:rsidRPr="4DBC9F7D">
        <w:rPr>
          <w:b/>
          <w:bCs/>
          <w:i/>
          <w:iCs/>
          <w:color w:val="0070C0"/>
        </w:rPr>
        <w:t>{username}</w:t>
      </w:r>
      <w:r w:rsidR="4678B621" w:rsidRPr="4DBC9F7D">
        <w:rPr>
          <w:b/>
          <w:bCs/>
          <w:i/>
          <w:iCs/>
          <w:color w:val="0070C0"/>
        </w:rPr>
        <w:t>/java/openjdk_11_redhat/lib/security</w:t>
      </w:r>
    </w:p>
    <w:p w14:paraId="2778CC90" w14:textId="133CB42B" w:rsidR="007043D4" w:rsidRDefault="007043D4" w:rsidP="007043D4">
      <w:pPr>
        <w:pStyle w:val="Heading3"/>
      </w:pPr>
      <w:bookmarkStart w:id="55" w:name="_Toc106352395"/>
      <w:bookmarkStart w:id="56" w:name="_Toc107214023"/>
      <w:r>
        <w:t>Default J</w:t>
      </w:r>
      <w:r w:rsidR="003D5EFC">
        <w:t>RE</w:t>
      </w:r>
      <w:bookmarkEnd w:id="55"/>
      <w:bookmarkEnd w:id="56"/>
    </w:p>
    <w:p w14:paraId="6F438E59" w14:textId="30BAC237" w:rsidR="00B96962" w:rsidRPr="00B96962" w:rsidRDefault="00B96962" w:rsidP="00B96962">
      <w:pPr>
        <w:ind w:left="1440"/>
      </w:pPr>
      <w:r>
        <w:t>By default, the default JRE for projects will be set to OpenJDK 11 but that can be change if needed. Below is the instruction to set JRE to use OpenJDK 8</w:t>
      </w:r>
    </w:p>
    <w:p w14:paraId="408717C3" w14:textId="36A8CB14" w:rsidR="003D5EFC" w:rsidRDefault="003D5EFC" w:rsidP="003D5EFC">
      <w:pPr>
        <w:pStyle w:val="ListParagraph"/>
        <w:numPr>
          <w:ilvl w:val="0"/>
          <w:numId w:val="18"/>
        </w:numPr>
        <w:ind w:left="1440"/>
      </w:pPr>
      <w:r>
        <w:t xml:space="preserve">Open Eclipse (double </w:t>
      </w:r>
      <w:r w:rsidRPr="007C25D6">
        <w:t>C:\Users\</w:t>
      </w:r>
      <w:r w:rsidR="00422136">
        <w:t>{username}</w:t>
      </w:r>
      <w:r w:rsidRPr="007C25D6">
        <w:t>\eclipse\eclipse_2021-06</w:t>
      </w:r>
      <w:r>
        <w:t>\eclipse.exe)</w:t>
      </w:r>
    </w:p>
    <w:p w14:paraId="00A670E2" w14:textId="015390A9" w:rsidR="003D5EFC" w:rsidRDefault="00A475A8" w:rsidP="003D5EFC">
      <w:pPr>
        <w:pStyle w:val="ListParagraph"/>
        <w:numPr>
          <w:ilvl w:val="0"/>
          <w:numId w:val="18"/>
        </w:numPr>
        <w:ind w:left="1440"/>
      </w:pPr>
      <w:r>
        <w:t xml:space="preserve">Select eclipse menu </w:t>
      </w:r>
      <w:r w:rsidRPr="00A475A8">
        <w:rPr>
          <w:b/>
          <w:bCs/>
        </w:rPr>
        <w:t>Window</w:t>
      </w:r>
      <w:r>
        <w:t xml:space="preserve"> &gt; </w:t>
      </w:r>
      <w:r w:rsidRPr="00A475A8">
        <w:rPr>
          <w:b/>
          <w:bCs/>
        </w:rPr>
        <w:t>Preference</w:t>
      </w:r>
    </w:p>
    <w:p w14:paraId="7DE147F5" w14:textId="35558147" w:rsidR="00A475A8" w:rsidRDefault="00A475A8" w:rsidP="00A475A8">
      <w:pPr>
        <w:pStyle w:val="ListParagraph"/>
        <w:ind w:left="1440"/>
      </w:pPr>
      <w:r>
        <w:rPr>
          <w:noProof/>
        </w:rPr>
        <w:drawing>
          <wp:inline distT="0" distB="0" distL="0" distR="0" wp14:anchorId="2C4D577D" wp14:editId="4F0D146D">
            <wp:extent cx="1389476" cy="17145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93307" cy="171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90AC" w14:textId="203E34B9" w:rsidR="00A475A8" w:rsidRDefault="00F00EF6" w:rsidP="003D5EFC">
      <w:pPr>
        <w:pStyle w:val="ListParagraph"/>
        <w:numPr>
          <w:ilvl w:val="0"/>
          <w:numId w:val="18"/>
        </w:numPr>
        <w:ind w:left="1440"/>
      </w:pPr>
      <w:r>
        <w:t xml:space="preserve">Select/expand </w:t>
      </w:r>
      <w:r w:rsidRPr="00B460DE">
        <w:rPr>
          <w:b/>
          <w:bCs/>
        </w:rPr>
        <w:t>Java</w:t>
      </w:r>
      <w:r>
        <w:t xml:space="preserve"> &gt; </w:t>
      </w:r>
      <w:r w:rsidRPr="00B460DE">
        <w:rPr>
          <w:b/>
          <w:bCs/>
        </w:rPr>
        <w:t>Installed JREs</w:t>
      </w:r>
      <w:r w:rsidR="00B460DE">
        <w:t xml:space="preserve"> then click </w:t>
      </w:r>
      <w:r w:rsidR="00B460DE" w:rsidRPr="00B460DE">
        <w:rPr>
          <w:b/>
          <w:bCs/>
        </w:rPr>
        <w:t>Add</w:t>
      </w:r>
      <w:r w:rsidR="00B460DE">
        <w:t xml:space="preserve"> button</w:t>
      </w:r>
    </w:p>
    <w:p w14:paraId="6C5E3804" w14:textId="60D14182" w:rsidR="00545F9A" w:rsidRDefault="00545F9A" w:rsidP="00545F9A">
      <w:pPr>
        <w:pStyle w:val="ListParagraph"/>
        <w:ind w:left="1440"/>
      </w:pPr>
      <w:r>
        <w:rPr>
          <w:noProof/>
        </w:rPr>
        <w:drawing>
          <wp:inline distT="0" distB="0" distL="0" distR="0" wp14:anchorId="56CB06E5" wp14:editId="680AE65F">
            <wp:extent cx="4876800" cy="3925407"/>
            <wp:effectExtent l="19050" t="19050" r="19050" b="184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82086" cy="39296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313F97" w14:textId="2282F644" w:rsidR="00545F9A" w:rsidRDefault="00B460DE" w:rsidP="003D5EFC">
      <w:pPr>
        <w:pStyle w:val="ListParagraph"/>
        <w:numPr>
          <w:ilvl w:val="0"/>
          <w:numId w:val="18"/>
        </w:numPr>
        <w:ind w:left="1440"/>
      </w:pPr>
      <w:r>
        <w:t xml:space="preserve">Select </w:t>
      </w:r>
      <w:r w:rsidRPr="008C6B8D">
        <w:rPr>
          <w:b/>
          <w:bCs/>
        </w:rPr>
        <w:t>Standard VM</w:t>
      </w:r>
      <w:r>
        <w:t xml:space="preserve"> and click </w:t>
      </w:r>
      <w:r w:rsidRPr="00B460DE">
        <w:rPr>
          <w:b/>
          <w:bCs/>
        </w:rPr>
        <w:t>Next &gt;</w:t>
      </w:r>
      <w:r>
        <w:t xml:space="preserve"> button</w:t>
      </w:r>
    </w:p>
    <w:p w14:paraId="152E615A" w14:textId="2B322A43" w:rsidR="008C6B8D" w:rsidRDefault="007B723A" w:rsidP="008C6B8D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E8C07C2" wp14:editId="6EB89588">
            <wp:extent cx="2663603" cy="2171700"/>
            <wp:effectExtent l="19050" t="19050" r="22860" b="190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76565" cy="21822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FB1F56" w14:textId="3F56BC99" w:rsidR="008C6B8D" w:rsidRPr="009816DF" w:rsidRDefault="009816DF" w:rsidP="005F0839">
      <w:pPr>
        <w:pStyle w:val="ListParagraph"/>
        <w:numPr>
          <w:ilvl w:val="0"/>
          <w:numId w:val="18"/>
        </w:numPr>
        <w:ind w:left="1440" w:right="-90"/>
      </w:pPr>
      <w:r>
        <w:t xml:space="preserve">Click </w:t>
      </w:r>
      <w:r w:rsidRPr="00E20CF9">
        <w:rPr>
          <w:b/>
          <w:bCs/>
        </w:rPr>
        <w:t>Directory</w:t>
      </w:r>
      <w:r>
        <w:t xml:space="preserve"> button and navigate to </w:t>
      </w:r>
      <w:r w:rsidRPr="00D130BD">
        <w:t>C:\Users\</w:t>
      </w:r>
      <w:r>
        <w:t>{username}</w:t>
      </w:r>
      <w:r w:rsidRPr="00B11F18">
        <w:t>\java</w:t>
      </w:r>
      <w:r w:rsidRPr="00E978A2">
        <w:t>\</w:t>
      </w:r>
      <w:r w:rsidRPr="001A662D">
        <w:rPr>
          <w:b/>
          <w:bCs/>
          <w:color w:val="0070C0"/>
        </w:rPr>
        <w:t>openjdk_1.8_redhat</w:t>
      </w:r>
      <w:r w:rsidR="00E20CF9">
        <w:rPr>
          <w:color w:val="0070C0"/>
        </w:rPr>
        <w:t xml:space="preserve"> </w:t>
      </w:r>
      <w:r w:rsidR="00E20CF9" w:rsidRPr="00E20CF9">
        <w:t>then</w:t>
      </w:r>
      <w:r w:rsidR="00E20CF9">
        <w:t xml:space="preserve"> click </w:t>
      </w:r>
      <w:r w:rsidR="00E20CF9" w:rsidRPr="00E20CF9">
        <w:rPr>
          <w:b/>
          <w:bCs/>
        </w:rPr>
        <w:t>Select Folder</w:t>
      </w:r>
      <w:r w:rsidR="00E20CF9">
        <w:t xml:space="preserve"> button.</w:t>
      </w:r>
      <w:r w:rsidR="00CF73A6">
        <w:t xml:space="preserve"> This will populate the fields (see below) and click </w:t>
      </w:r>
      <w:r w:rsidR="00CF73A6" w:rsidRPr="00D813CE">
        <w:rPr>
          <w:b/>
          <w:bCs/>
        </w:rPr>
        <w:t>Finish</w:t>
      </w:r>
      <w:r w:rsidR="00D813CE">
        <w:t xml:space="preserve"> button.</w:t>
      </w:r>
    </w:p>
    <w:p w14:paraId="26BBF16B" w14:textId="64B5BA5C" w:rsidR="009816DF" w:rsidRDefault="00644A12" w:rsidP="009816DF">
      <w:pPr>
        <w:pStyle w:val="ListParagraph"/>
        <w:ind w:left="1440"/>
      </w:pPr>
      <w:r>
        <w:rPr>
          <w:noProof/>
        </w:rPr>
        <w:drawing>
          <wp:inline distT="0" distB="0" distL="0" distR="0" wp14:anchorId="2ABB45AC" wp14:editId="48F916C8">
            <wp:extent cx="4128662" cy="4152900"/>
            <wp:effectExtent l="0" t="0" r="571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30650" cy="41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69C1" w14:textId="7C418150" w:rsidR="009816DF" w:rsidRDefault="004A22A8" w:rsidP="003D5EFC">
      <w:pPr>
        <w:pStyle w:val="ListParagraph"/>
        <w:numPr>
          <w:ilvl w:val="0"/>
          <w:numId w:val="18"/>
        </w:numPr>
        <w:ind w:left="1440"/>
      </w:pPr>
      <w:r>
        <w:t xml:space="preserve">Enable </w:t>
      </w:r>
      <w:r w:rsidRPr="00E83B75">
        <w:rPr>
          <w:b/>
          <w:bCs/>
        </w:rPr>
        <w:t>openjdk_1.8_redhat</w:t>
      </w:r>
      <w:r>
        <w:t xml:space="preserve"> as default</w:t>
      </w:r>
      <w:r w:rsidR="001B4094">
        <w:t xml:space="preserve"> JRE</w:t>
      </w:r>
      <w:r w:rsidR="00E83B75">
        <w:t xml:space="preserve"> and click </w:t>
      </w:r>
      <w:r w:rsidR="00E83B75" w:rsidRPr="00E83B75">
        <w:rPr>
          <w:b/>
          <w:bCs/>
        </w:rPr>
        <w:t>Apply and Close</w:t>
      </w:r>
      <w:r w:rsidR="00E83B75">
        <w:t xml:space="preserve"> button.</w:t>
      </w:r>
    </w:p>
    <w:p w14:paraId="65AC70C1" w14:textId="02786A3B" w:rsidR="001B4094" w:rsidRPr="003D5EFC" w:rsidRDefault="00831F5D" w:rsidP="00E83B7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478367CE" wp14:editId="42FBCC15">
            <wp:extent cx="5191125" cy="2178498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01869" cy="218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B7C9" w14:textId="233AD4CD" w:rsidR="00B2730B" w:rsidRDefault="00225923" w:rsidP="00B2730B">
      <w:pPr>
        <w:pStyle w:val="Heading3"/>
      </w:pPr>
      <w:bookmarkStart w:id="57" w:name="_Toc106352396"/>
      <w:bookmarkStart w:id="58" w:name="_Toc107214024"/>
      <w:r>
        <w:t>Code templates</w:t>
      </w:r>
      <w:bookmarkEnd w:id="57"/>
      <w:bookmarkEnd w:id="58"/>
    </w:p>
    <w:p w14:paraId="23C7F079" w14:textId="7A45CC04" w:rsidR="00225923" w:rsidRDefault="00225923" w:rsidP="00225923">
      <w:pPr>
        <w:pStyle w:val="ListParagraph"/>
        <w:numPr>
          <w:ilvl w:val="0"/>
          <w:numId w:val="19"/>
        </w:numPr>
        <w:ind w:left="1800"/>
      </w:pPr>
      <w:r>
        <w:t xml:space="preserve">Open </w:t>
      </w:r>
      <w:r w:rsidR="00CE3115">
        <w:t>Eclipse</w:t>
      </w:r>
      <w:r>
        <w:t xml:space="preserve"> (double </w:t>
      </w:r>
      <w:r w:rsidRPr="007C25D6">
        <w:t>C:\Users\</w:t>
      </w:r>
      <w:r w:rsidR="006F1295">
        <w:t>{username}</w:t>
      </w:r>
      <w:r w:rsidRPr="007C25D6">
        <w:t>\eclipse\eclipse_2021-06</w:t>
      </w:r>
      <w:r>
        <w:t>\eclipse.exe)</w:t>
      </w:r>
    </w:p>
    <w:p w14:paraId="53E2AAB2" w14:textId="3D331BC6" w:rsidR="00225923" w:rsidRDefault="00307098" w:rsidP="00225923">
      <w:pPr>
        <w:pStyle w:val="ListParagraph"/>
        <w:numPr>
          <w:ilvl w:val="0"/>
          <w:numId w:val="19"/>
        </w:numPr>
        <w:ind w:left="1800"/>
      </w:pPr>
      <w:r>
        <w:t xml:space="preserve">Go to Eclipse menu </w:t>
      </w:r>
      <w:r>
        <w:rPr>
          <w:b/>
          <w:bCs/>
        </w:rPr>
        <w:t xml:space="preserve">Window </w:t>
      </w:r>
      <w:r>
        <w:t xml:space="preserve">&gt;&gt; </w:t>
      </w:r>
      <w:r>
        <w:rPr>
          <w:b/>
          <w:bCs/>
        </w:rPr>
        <w:t>Preferences</w:t>
      </w:r>
    </w:p>
    <w:p w14:paraId="6CBD4123" w14:textId="44D5F03D" w:rsidR="00307098" w:rsidRDefault="00841D21" w:rsidP="00225923">
      <w:pPr>
        <w:pStyle w:val="ListParagraph"/>
        <w:numPr>
          <w:ilvl w:val="0"/>
          <w:numId w:val="19"/>
        </w:numPr>
        <w:ind w:left="1800"/>
      </w:pPr>
      <w:r>
        <w:t>Expand</w:t>
      </w:r>
      <w:r w:rsidR="00804795">
        <w:t xml:space="preserve"> </w:t>
      </w:r>
      <w:r w:rsidR="00804795" w:rsidRPr="00804795">
        <w:rPr>
          <w:b/>
          <w:bCs/>
        </w:rPr>
        <w:t>Code</w:t>
      </w:r>
      <w:r w:rsidR="00804795">
        <w:t xml:space="preserve"> and select </w:t>
      </w:r>
      <w:r w:rsidR="00804795" w:rsidRPr="00804795">
        <w:rPr>
          <w:b/>
          <w:bCs/>
        </w:rPr>
        <w:t>New Java files</w:t>
      </w:r>
      <w:r w:rsidR="00804795">
        <w:t xml:space="preserve"> then click </w:t>
      </w:r>
      <w:r w:rsidR="00804795" w:rsidRPr="00804795">
        <w:rPr>
          <w:b/>
          <w:bCs/>
        </w:rPr>
        <w:t>Edit</w:t>
      </w:r>
      <w:r w:rsidR="00804795">
        <w:t xml:space="preserve"> button</w:t>
      </w:r>
    </w:p>
    <w:p w14:paraId="3A715759" w14:textId="5B124030" w:rsidR="00841D21" w:rsidRDefault="00841D21" w:rsidP="00841D21">
      <w:pPr>
        <w:pStyle w:val="ListParagraph"/>
        <w:ind w:left="1800"/>
      </w:pPr>
      <w:r>
        <w:rPr>
          <w:noProof/>
        </w:rPr>
        <w:drawing>
          <wp:inline distT="0" distB="0" distL="0" distR="0" wp14:anchorId="66354CA0" wp14:editId="3D0EFCF6">
            <wp:extent cx="4876800" cy="403794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84979" cy="404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B906" w14:textId="4BC5D738" w:rsidR="00841D21" w:rsidRDefault="00A96B8E" w:rsidP="00225923">
      <w:pPr>
        <w:pStyle w:val="ListParagraph"/>
        <w:numPr>
          <w:ilvl w:val="0"/>
          <w:numId w:val="19"/>
        </w:numPr>
        <w:ind w:left="1800"/>
        <w:rPr>
          <w:b/>
          <w:i/>
        </w:rPr>
      </w:pPr>
      <w:r>
        <w:t xml:space="preserve">Delete all content in the Pattern and replace it with </w:t>
      </w:r>
      <w:r w:rsidR="537EB3BD">
        <w:t xml:space="preserve">the content below but </w:t>
      </w:r>
      <w:r w:rsidR="537EB3BD" w:rsidRPr="7954D5EF">
        <w:rPr>
          <w:b/>
          <w:bCs/>
          <w:i/>
          <w:iCs/>
        </w:rPr>
        <w:t xml:space="preserve">make sure to update the FirstName and </w:t>
      </w:r>
      <w:proofErr w:type="spellStart"/>
      <w:r w:rsidR="537EB3BD" w:rsidRPr="7954D5EF">
        <w:rPr>
          <w:b/>
          <w:bCs/>
          <w:i/>
          <w:iCs/>
        </w:rPr>
        <w:t>LastName</w:t>
      </w:r>
      <w:proofErr w:type="spellEnd"/>
      <w:r w:rsidR="537EB3BD" w:rsidRPr="7954D5EF">
        <w:rPr>
          <w:b/>
          <w:bCs/>
          <w:i/>
          <w:iCs/>
        </w:rPr>
        <w:t xml:space="preserve"> with your own name.</w:t>
      </w:r>
    </w:p>
    <w:p w14:paraId="15B79E55" w14:textId="51C1D356" w:rsidR="29FFC1FF" w:rsidRDefault="29FFC1FF" w:rsidP="7954D5EF">
      <w:pPr>
        <w:spacing w:after="0" w:line="240" w:lineRule="auto"/>
        <w:ind w:left="1800"/>
      </w:pPr>
    </w:p>
    <w:p w14:paraId="14767F6C" w14:textId="6BCA5E55" w:rsidR="001029C1" w:rsidRDefault="0089348F" w:rsidP="00225923">
      <w:pPr>
        <w:pStyle w:val="ListParagraph"/>
        <w:numPr>
          <w:ilvl w:val="0"/>
          <w:numId w:val="19"/>
        </w:numPr>
        <w:ind w:left="1800"/>
      </w:pPr>
      <w:r>
        <w:t xml:space="preserve">Click </w:t>
      </w:r>
      <w:r w:rsidRPr="004A5DD5">
        <w:rPr>
          <w:b/>
          <w:bCs/>
        </w:rPr>
        <w:t>OK</w:t>
      </w:r>
      <w:r>
        <w:t xml:space="preserve"> button</w:t>
      </w:r>
      <w:r w:rsidR="004A5DD5">
        <w:t xml:space="preserve"> </w:t>
      </w:r>
      <w:r w:rsidR="00D025B3">
        <w:t xml:space="preserve">then </w:t>
      </w:r>
      <w:r w:rsidR="004A5DD5" w:rsidRPr="004A5DD5">
        <w:rPr>
          <w:b/>
          <w:bCs/>
        </w:rPr>
        <w:t>Apply and Close</w:t>
      </w:r>
      <w:r w:rsidR="004A5DD5">
        <w:t xml:space="preserve"> button</w:t>
      </w:r>
    </w:p>
    <w:p w14:paraId="5BAEF24C" w14:textId="174F15CF" w:rsidR="0089348F" w:rsidRDefault="00266ECE" w:rsidP="0089348F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500458C6" wp14:editId="4ED1846C">
            <wp:extent cx="3589355" cy="2886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96456" cy="289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CAEC" w14:textId="537F3557" w:rsidR="004A5DD5" w:rsidRDefault="004D3CCF" w:rsidP="004A5DD5">
      <w:pPr>
        <w:pStyle w:val="Heading3"/>
      </w:pPr>
      <w:bookmarkStart w:id="59" w:name="_Toc106352397"/>
      <w:bookmarkStart w:id="60" w:name="_Toc107214025"/>
      <w:r>
        <w:t>Logger</w:t>
      </w:r>
      <w:bookmarkEnd w:id="59"/>
      <w:bookmarkEnd w:id="60"/>
    </w:p>
    <w:p w14:paraId="08BF6044" w14:textId="53947DB5" w:rsidR="00D64FDE" w:rsidRDefault="00D64FDE" w:rsidP="00D64FDE">
      <w:pPr>
        <w:pStyle w:val="ListParagraph"/>
        <w:numPr>
          <w:ilvl w:val="0"/>
          <w:numId w:val="20"/>
        </w:numPr>
        <w:ind w:left="1800"/>
      </w:pPr>
      <w:r>
        <w:t xml:space="preserve">Open Eclipse (double </w:t>
      </w:r>
      <w:r w:rsidRPr="007C25D6">
        <w:t>C:\Users\</w:t>
      </w:r>
      <w:r w:rsidR="00422136">
        <w:t>{username}</w:t>
      </w:r>
      <w:r w:rsidRPr="007C25D6">
        <w:t>\eclipse\eclipse_2021-06</w:t>
      </w:r>
      <w:r>
        <w:t>\eclipse.exe)</w:t>
      </w:r>
    </w:p>
    <w:p w14:paraId="4EC323C5" w14:textId="3E76B7B3" w:rsidR="00D64FDE" w:rsidRPr="000E1317" w:rsidRDefault="000E1317" w:rsidP="00D64FDE">
      <w:pPr>
        <w:pStyle w:val="ListParagraph"/>
        <w:numPr>
          <w:ilvl w:val="0"/>
          <w:numId w:val="20"/>
        </w:numPr>
        <w:ind w:left="1800"/>
      </w:pPr>
      <w:r>
        <w:t xml:space="preserve">From the Preference dialog box, go to </w:t>
      </w:r>
      <w:r>
        <w:rPr>
          <w:b/>
          <w:bCs/>
        </w:rPr>
        <w:t xml:space="preserve">Java </w:t>
      </w:r>
      <w:r w:rsidRPr="008C08CE">
        <w:t>&gt;</w:t>
      </w:r>
      <w:r>
        <w:t xml:space="preserve"> </w:t>
      </w:r>
      <w:r w:rsidRPr="0022093F">
        <w:rPr>
          <w:b/>
          <w:bCs/>
        </w:rPr>
        <w:t>Editor</w:t>
      </w:r>
      <w:r>
        <w:t xml:space="preserve"> &gt; </w:t>
      </w:r>
      <w:r w:rsidRPr="0022093F">
        <w:rPr>
          <w:b/>
          <w:bCs/>
        </w:rPr>
        <w:t>Templates</w:t>
      </w:r>
    </w:p>
    <w:p w14:paraId="150D8F65" w14:textId="7FB6562E" w:rsidR="000E1317" w:rsidRDefault="003D4D15" w:rsidP="00D64FDE">
      <w:pPr>
        <w:pStyle w:val="ListParagraph"/>
        <w:numPr>
          <w:ilvl w:val="0"/>
          <w:numId w:val="20"/>
        </w:numPr>
        <w:ind w:left="1800"/>
      </w:pPr>
      <w:r>
        <w:t xml:space="preserve">Click </w:t>
      </w:r>
      <w:r w:rsidRPr="0022093F">
        <w:rPr>
          <w:b/>
          <w:bCs/>
        </w:rPr>
        <w:t>New…</w:t>
      </w:r>
      <w:r>
        <w:t xml:space="preserve"> button to add a new shortcut</w:t>
      </w:r>
    </w:p>
    <w:p w14:paraId="11152B29" w14:textId="4A2464FE" w:rsidR="00E6121A" w:rsidRDefault="00E6121A" w:rsidP="00E6121A">
      <w:pPr>
        <w:pStyle w:val="ListParagraph"/>
        <w:ind w:left="1800"/>
      </w:pPr>
      <w:r>
        <w:rPr>
          <w:noProof/>
        </w:rPr>
        <w:drawing>
          <wp:inline distT="0" distB="0" distL="0" distR="0" wp14:anchorId="71434E4B" wp14:editId="3E1F9446">
            <wp:extent cx="4429125" cy="293268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32687" cy="293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9D4A" w14:textId="2B3427F0" w:rsidR="003D4D15" w:rsidRDefault="00CD64BC" w:rsidP="00D64FDE">
      <w:pPr>
        <w:pStyle w:val="ListParagraph"/>
        <w:numPr>
          <w:ilvl w:val="0"/>
          <w:numId w:val="20"/>
        </w:numPr>
        <w:ind w:left="1800"/>
      </w:pPr>
      <w:r>
        <w:t xml:space="preserve">Fill in the </w:t>
      </w:r>
      <w:r>
        <w:rPr>
          <w:b/>
          <w:bCs/>
        </w:rPr>
        <w:t>New Template</w:t>
      </w:r>
      <w:r>
        <w:t xml:space="preserve"> dialog box as follows</w:t>
      </w:r>
    </w:p>
    <w:p w14:paraId="0AECE567" w14:textId="4D91CA5B" w:rsidR="00CD64BC" w:rsidRDefault="00D025B3" w:rsidP="00CD64BC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241E73A8" wp14:editId="56756D14">
            <wp:extent cx="11175384" cy="3885465"/>
            <wp:effectExtent l="0" t="0" r="698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261892" cy="391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6DE7" w14:textId="77777777" w:rsidR="00421D22" w:rsidRPr="00996188" w:rsidRDefault="00421D22" w:rsidP="00B6446A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16"/>
          <w:szCs w:val="16"/>
        </w:rPr>
      </w:pPr>
      <w:r w:rsidRPr="00996188">
        <w:rPr>
          <w:rFonts w:ascii="Courier New" w:hAnsi="Courier New" w:cs="Courier New"/>
          <w:color w:val="000000"/>
          <w:sz w:val="16"/>
          <w:szCs w:val="16"/>
        </w:rPr>
        <w:t>$</w:t>
      </w:r>
      <w:proofErr w:type="gramStart"/>
      <w:r w:rsidRPr="00996188">
        <w:rPr>
          <w:rFonts w:ascii="Courier New" w:hAnsi="Courier New" w:cs="Courier New"/>
          <w:color w:val="000000"/>
          <w:sz w:val="16"/>
          <w:szCs w:val="16"/>
        </w:rPr>
        <w:t>{:</w:t>
      </w:r>
      <w:r w:rsidRPr="00996188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proofErr w:type="gramEnd"/>
      <w:r w:rsidRPr="00996188">
        <w:rPr>
          <w:rFonts w:ascii="Courier New" w:hAnsi="Courier New" w:cs="Courier New"/>
          <w:color w:val="000000"/>
          <w:sz w:val="16"/>
          <w:szCs w:val="16"/>
        </w:rPr>
        <w:t>(org.slf4j.Logger, org.slf4j.LoggerFactory)}</w:t>
      </w:r>
    </w:p>
    <w:p w14:paraId="6D0CD90D" w14:textId="1F69EAB2" w:rsidR="00D025B3" w:rsidRDefault="00421D22" w:rsidP="00B6446A">
      <w:pPr>
        <w:pStyle w:val="ListParagraph"/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ind w:left="900"/>
      </w:pPr>
      <w:r w:rsidRPr="00996188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99618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96188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99618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96188">
        <w:rPr>
          <w:rFonts w:ascii="Courier New" w:hAnsi="Courier New" w:cs="Courier New"/>
          <w:b/>
          <w:bCs/>
          <w:color w:val="7F0055"/>
          <w:sz w:val="16"/>
          <w:szCs w:val="16"/>
        </w:rPr>
        <w:t>final</w:t>
      </w:r>
      <w:r w:rsidRPr="00996188">
        <w:rPr>
          <w:rFonts w:ascii="Courier New" w:hAnsi="Courier New" w:cs="Courier New"/>
          <w:color w:val="000000"/>
          <w:sz w:val="16"/>
          <w:szCs w:val="16"/>
        </w:rPr>
        <w:t xml:space="preserve"> Logger </w:t>
      </w:r>
      <w:proofErr w:type="spellStart"/>
      <w:r w:rsidRPr="00996188">
        <w:rPr>
          <w:rFonts w:ascii="Courier New" w:hAnsi="Courier New" w:cs="Courier New"/>
          <w:color w:val="000000"/>
          <w:sz w:val="16"/>
          <w:szCs w:val="16"/>
        </w:rPr>
        <w:t>logger</w:t>
      </w:r>
      <w:proofErr w:type="spellEnd"/>
      <w:r w:rsidRPr="00996188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996188">
        <w:rPr>
          <w:rFonts w:ascii="Courier New" w:hAnsi="Courier New" w:cs="Courier New"/>
          <w:color w:val="000000"/>
          <w:sz w:val="16"/>
          <w:szCs w:val="16"/>
        </w:rPr>
        <w:t>LoggerFactory.getLogger</w:t>
      </w:r>
      <w:proofErr w:type="spellEnd"/>
      <w:r w:rsidRPr="00996188">
        <w:rPr>
          <w:rFonts w:ascii="Courier New" w:hAnsi="Courier New" w:cs="Courier New"/>
          <w:color w:val="000000"/>
          <w:sz w:val="16"/>
          <w:szCs w:val="16"/>
        </w:rPr>
        <w:t>(${</w:t>
      </w:r>
      <w:proofErr w:type="spellStart"/>
      <w:r w:rsidRPr="00996188">
        <w:rPr>
          <w:rFonts w:ascii="Courier New" w:hAnsi="Courier New" w:cs="Courier New"/>
          <w:color w:val="000000"/>
          <w:sz w:val="16"/>
          <w:szCs w:val="16"/>
        </w:rPr>
        <w:t>enclosing_type</w:t>
      </w:r>
      <w:proofErr w:type="spellEnd"/>
      <w:r w:rsidRPr="00996188">
        <w:rPr>
          <w:rFonts w:ascii="Courier New" w:hAnsi="Courier New" w:cs="Courier New"/>
          <w:color w:val="000000"/>
          <w:sz w:val="16"/>
          <w:szCs w:val="16"/>
        </w:rPr>
        <w:t>}.</w:t>
      </w:r>
      <w:r w:rsidRPr="00996188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proofErr w:type="gramStart"/>
      <w:r w:rsidRPr="00996188">
        <w:rPr>
          <w:rFonts w:ascii="Courier New" w:hAnsi="Courier New" w:cs="Courier New"/>
          <w:color w:val="000000"/>
          <w:sz w:val="16"/>
          <w:szCs w:val="16"/>
        </w:rPr>
        <w:t>);</w:t>
      </w:r>
      <w:proofErr w:type="gramEnd"/>
    </w:p>
    <w:p w14:paraId="2063AEC3" w14:textId="29AB20B5" w:rsidR="00CD64BC" w:rsidRPr="00D64FDE" w:rsidRDefault="00CD64BC" w:rsidP="00D64FDE">
      <w:pPr>
        <w:pStyle w:val="ListParagraph"/>
        <w:numPr>
          <w:ilvl w:val="0"/>
          <w:numId w:val="20"/>
        </w:numPr>
        <w:ind w:left="1800"/>
      </w:pPr>
      <w:r>
        <w:t xml:space="preserve">Click </w:t>
      </w:r>
      <w:r w:rsidRPr="004A5DD5">
        <w:rPr>
          <w:b/>
          <w:bCs/>
        </w:rPr>
        <w:t>OK</w:t>
      </w:r>
      <w:r>
        <w:t xml:space="preserve"> button </w:t>
      </w:r>
      <w:r w:rsidR="00D025B3">
        <w:t>then</w:t>
      </w:r>
      <w:r>
        <w:t xml:space="preserve"> </w:t>
      </w:r>
      <w:r w:rsidRPr="004A5DD5">
        <w:rPr>
          <w:b/>
          <w:bCs/>
        </w:rPr>
        <w:t>Apply and Close</w:t>
      </w:r>
      <w:r>
        <w:t xml:space="preserve"> button</w:t>
      </w:r>
    </w:p>
    <w:p w14:paraId="5468D9C5" w14:textId="1AC0E3F7" w:rsidR="00C163EB" w:rsidRDefault="00C163EB" w:rsidP="00C163EB">
      <w:pPr>
        <w:pStyle w:val="Heading3"/>
      </w:pPr>
      <w:bookmarkStart w:id="61" w:name="_Selenium_Template"/>
      <w:bookmarkStart w:id="62" w:name="_Toc106352398"/>
      <w:bookmarkStart w:id="63" w:name="_Toc107214026"/>
      <w:bookmarkEnd w:id="61"/>
      <w:r>
        <w:t>Selenium</w:t>
      </w:r>
      <w:r w:rsidR="00D76A2B">
        <w:t xml:space="preserve"> Template</w:t>
      </w:r>
      <w:bookmarkEnd w:id="62"/>
      <w:bookmarkEnd w:id="63"/>
    </w:p>
    <w:p w14:paraId="666821A8" w14:textId="54887552" w:rsidR="007B5561" w:rsidRPr="007B5561" w:rsidRDefault="00FA128D" w:rsidP="007B5561">
      <w:pPr>
        <w:ind w:left="1440"/>
      </w:pPr>
      <w:proofErr w:type="spellStart"/>
      <w:r>
        <w:t>Spring</w:t>
      </w:r>
      <w:r w:rsidR="00070E1B">
        <w:t>Import</w:t>
      </w:r>
      <w:proofErr w:type="spellEnd"/>
      <w:r w:rsidR="00070E1B">
        <w:t xml:space="preserve"> the Selenium code template – </w:t>
      </w:r>
      <w:hyperlink r:id="rId47" w:history="1">
        <w:r w:rsidR="00070E1B">
          <w:rPr>
            <w:noProof/>
            <w:color w:val="0000FF"/>
            <w:shd w:val="clear" w:color="auto" w:fill="F3F2F1"/>
          </w:rPr>
          <w:drawing>
            <wp:inline distT="0" distB="0" distL="0" distR="0" wp14:anchorId="7A8CC961" wp14:editId="0616890D">
              <wp:extent cx="149860" cy="149860"/>
              <wp:effectExtent l="0" t="0" r="2540" b="2540"/>
              <wp:docPr id="7" name="Picture 7" descr="​xml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​xml icon"/>
                      <pic:cNvPicPr>
                        <a:picLocks noChangeAspect="1" noChangeArrowheads="1"/>
                      </pic:cNvPicPr>
                    </pic:nvPicPr>
                    <pic:blipFill>
                      <a:blip r:embed="rId3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986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070E1B">
          <w:rPr>
            <w:rStyle w:val="SmartLink"/>
          </w:rPr>
          <w:t xml:space="preserve"> selenium_tem</w:t>
        </w:r>
        <w:r w:rsidR="00070E1B">
          <w:rPr>
            <w:rStyle w:val="SmartLink"/>
          </w:rPr>
          <w:t>p</w:t>
        </w:r>
        <w:r w:rsidR="00070E1B">
          <w:rPr>
            <w:rStyle w:val="SmartLink"/>
          </w:rPr>
          <w:t>lates.xml</w:t>
        </w:r>
      </w:hyperlink>
      <w:r w:rsidR="00070E1B">
        <w:t xml:space="preserve"> (see section </w:t>
      </w:r>
      <w:r w:rsidR="00070E1B" w:rsidRPr="006A1CD8">
        <w:rPr>
          <w:b/>
          <w:bCs/>
        </w:rPr>
        <w:t>Selenium Template</w:t>
      </w:r>
      <w:r w:rsidR="00070E1B">
        <w:t xml:space="preserve"> of the </w:t>
      </w:r>
      <w:hyperlink r:id="rId48" w:history="1">
        <w:r w:rsidR="00070E1B" w:rsidRPr="00775F58">
          <w:rPr>
            <w:rStyle w:val="Hyperlink"/>
          </w:rPr>
          <w:t>Selenium Bes</w:t>
        </w:r>
        <w:r w:rsidR="00070E1B" w:rsidRPr="00775F58">
          <w:rPr>
            <w:rStyle w:val="Hyperlink"/>
          </w:rPr>
          <w:t>t</w:t>
        </w:r>
        <w:r w:rsidR="00070E1B" w:rsidRPr="00775F58">
          <w:rPr>
            <w:rStyle w:val="Hyperlink"/>
          </w:rPr>
          <w:t xml:space="preserve"> practices</w:t>
        </w:r>
      </w:hyperlink>
      <w:r w:rsidR="00070E1B">
        <w:t>)</w:t>
      </w:r>
    </w:p>
    <w:p w14:paraId="74AB655F" w14:textId="575E36CA" w:rsidR="000E1D35" w:rsidRDefault="00FA4DC0" w:rsidP="00FA4DC0">
      <w:pPr>
        <w:pStyle w:val="Heading2"/>
      </w:pPr>
      <w:bookmarkStart w:id="64" w:name="_Toc106352399"/>
      <w:bookmarkStart w:id="65" w:name="_Toc107214027"/>
      <w:r>
        <w:t>Plugins</w:t>
      </w:r>
      <w:bookmarkEnd w:id="64"/>
      <w:bookmarkEnd w:id="65"/>
    </w:p>
    <w:p w14:paraId="20EBF3D7" w14:textId="61580D8C" w:rsidR="0012659F" w:rsidRPr="00422136" w:rsidRDefault="0012659F" w:rsidP="00AF0992">
      <w:pPr>
        <w:ind w:left="1080"/>
        <w:rPr>
          <w:b/>
          <w:bCs/>
          <w:color w:val="FF0000"/>
        </w:rPr>
      </w:pPr>
      <w:r w:rsidRPr="00422136">
        <w:rPr>
          <w:b/>
          <w:bCs/>
          <w:color w:val="FF0000"/>
        </w:rPr>
        <w:t xml:space="preserve">NOTE: There has been issue installing these plugins </w:t>
      </w:r>
      <w:r w:rsidR="008A08CF" w:rsidRPr="00422136">
        <w:rPr>
          <w:b/>
          <w:bCs/>
          <w:color w:val="FF0000"/>
        </w:rPr>
        <w:t>and if that happens then skip it for now.</w:t>
      </w:r>
    </w:p>
    <w:p w14:paraId="4D26D6E6" w14:textId="612699ED" w:rsidR="007A2EE9" w:rsidRDefault="00AF0992" w:rsidP="00AF0992">
      <w:pPr>
        <w:ind w:left="1080"/>
      </w:pPr>
      <w:r>
        <w:t xml:space="preserve">Install these plugins </w:t>
      </w:r>
      <w:r w:rsidR="00983A8D">
        <w:t>as needed</w:t>
      </w:r>
    </w:p>
    <w:p w14:paraId="3F69F2F1" w14:textId="603B108B" w:rsidR="00983A8D" w:rsidRDefault="00573897" w:rsidP="00983A8D">
      <w:pPr>
        <w:pStyle w:val="ListParagraph"/>
        <w:numPr>
          <w:ilvl w:val="0"/>
          <w:numId w:val="16"/>
        </w:numPr>
      </w:pPr>
      <w:hyperlink r:id="rId49">
        <w:r w:rsidR="00983A8D" w:rsidRPr="2C370B0B">
          <w:rPr>
            <w:rStyle w:val="Hyperlink"/>
          </w:rPr>
          <w:t>JUnit-Tools</w:t>
        </w:r>
      </w:hyperlink>
      <w:r w:rsidR="0052432C">
        <w:t xml:space="preserve"> – </w:t>
      </w:r>
      <w:r w:rsidR="0052432C" w:rsidRPr="2C370B0B">
        <w:rPr>
          <w:b/>
          <w:bCs/>
        </w:rPr>
        <w:t>(required)</w:t>
      </w:r>
      <w:r w:rsidR="0052432C">
        <w:t xml:space="preserve"> </w:t>
      </w:r>
      <w:r w:rsidR="00FF4371">
        <w:t>provides shortcuts to create</w:t>
      </w:r>
      <w:r w:rsidR="009C57CA">
        <w:t>/run</w:t>
      </w:r>
      <w:r w:rsidR="00FF4371">
        <w:t xml:space="preserve"> JUnit test</w:t>
      </w:r>
    </w:p>
    <w:p w14:paraId="15EDCE17" w14:textId="7FC4F14A" w:rsidR="00983A8D" w:rsidRDefault="00573897" w:rsidP="00983A8D">
      <w:pPr>
        <w:pStyle w:val="ListParagraph"/>
        <w:numPr>
          <w:ilvl w:val="0"/>
          <w:numId w:val="16"/>
        </w:numPr>
      </w:pPr>
      <w:hyperlink r:id="rId50" w:history="1">
        <w:r w:rsidR="00983A8D" w:rsidRPr="00141CC7">
          <w:rPr>
            <w:rStyle w:val="Hyperlink"/>
          </w:rPr>
          <w:t>Spring Tools 4</w:t>
        </w:r>
        <w:r w:rsidR="00B02EBE" w:rsidRPr="00141CC7">
          <w:rPr>
            <w:rStyle w:val="Hyperlink"/>
          </w:rPr>
          <w:t xml:space="preserve"> (aka Spring Tools</w:t>
        </w:r>
        <w:r w:rsidR="00B02EBE" w:rsidRPr="00141CC7">
          <w:rPr>
            <w:rStyle w:val="Hyperlink"/>
          </w:rPr>
          <w:t xml:space="preserve"> </w:t>
        </w:r>
        <w:r w:rsidR="00B02EBE" w:rsidRPr="00141CC7">
          <w:rPr>
            <w:rStyle w:val="Hyperlink"/>
          </w:rPr>
          <w:t>Suite 4)</w:t>
        </w:r>
      </w:hyperlink>
      <w:r w:rsidR="00141CC7">
        <w:t xml:space="preserve"> – (</w:t>
      </w:r>
      <w:r w:rsidR="00141CC7">
        <w:rPr>
          <w:b/>
          <w:bCs/>
        </w:rPr>
        <w:t>option</w:t>
      </w:r>
      <w:r w:rsidR="0052432C">
        <w:rPr>
          <w:b/>
          <w:bCs/>
        </w:rPr>
        <w:t>al</w:t>
      </w:r>
      <w:r w:rsidR="00141CC7">
        <w:rPr>
          <w:b/>
          <w:bCs/>
        </w:rPr>
        <w:t>)</w:t>
      </w:r>
      <w:r w:rsidR="0052432C">
        <w:t xml:space="preserve"> help</w:t>
      </w:r>
      <w:r w:rsidR="002F34C8">
        <w:t>s</w:t>
      </w:r>
      <w:r w:rsidR="0052432C">
        <w:t xml:space="preserve"> create/manage spring beans configuration</w:t>
      </w:r>
    </w:p>
    <w:p w14:paraId="3FC74D07" w14:textId="2C2323D1" w:rsidR="00983A8D" w:rsidRDefault="00573897" w:rsidP="00983A8D">
      <w:pPr>
        <w:pStyle w:val="ListParagraph"/>
        <w:numPr>
          <w:ilvl w:val="0"/>
          <w:numId w:val="16"/>
        </w:numPr>
      </w:pPr>
      <w:hyperlink r:id="rId51" w:history="1">
        <w:r w:rsidR="001025E7" w:rsidRPr="0093056E">
          <w:rPr>
            <w:rStyle w:val="Hyperlink"/>
          </w:rPr>
          <w:t>Spring Tools 3</w:t>
        </w:r>
        <w:r w:rsidR="0004586D" w:rsidRPr="0093056E">
          <w:rPr>
            <w:rStyle w:val="Hyperlink"/>
          </w:rPr>
          <w:t xml:space="preserve"> Add-On for Spring Tools 4</w:t>
        </w:r>
      </w:hyperlink>
      <w:r w:rsidR="0063552F">
        <w:t xml:space="preserve"> – </w:t>
      </w:r>
      <w:r w:rsidR="0063552F">
        <w:rPr>
          <w:b/>
          <w:bCs/>
        </w:rPr>
        <w:t>(optional)</w:t>
      </w:r>
      <w:r w:rsidR="0063552F">
        <w:t xml:space="preserve"> </w:t>
      </w:r>
      <w:r w:rsidR="00BA60F7">
        <w:t>add-on pack from previous version</w:t>
      </w:r>
    </w:p>
    <w:p w14:paraId="734F9476" w14:textId="655EB53D" w:rsidR="001025E7" w:rsidRPr="006643B8" w:rsidRDefault="00573897" w:rsidP="00983A8D">
      <w:pPr>
        <w:pStyle w:val="ListParagraph"/>
        <w:numPr>
          <w:ilvl w:val="0"/>
          <w:numId w:val="16"/>
        </w:numPr>
      </w:pPr>
      <w:hyperlink r:id="rId52" w:history="1">
        <w:r w:rsidR="001025E7" w:rsidRPr="00693582">
          <w:rPr>
            <w:rStyle w:val="Hyperlink"/>
          </w:rPr>
          <w:t>Groovy Development Tools</w:t>
        </w:r>
      </w:hyperlink>
      <w:r w:rsidR="000864DE">
        <w:t xml:space="preserve"> – </w:t>
      </w:r>
      <w:r w:rsidR="000864DE">
        <w:rPr>
          <w:b/>
          <w:bCs/>
        </w:rPr>
        <w:t>(optional)</w:t>
      </w:r>
      <w:r w:rsidR="000864DE">
        <w:t xml:space="preserve"> </w:t>
      </w:r>
      <w:r w:rsidR="00575773">
        <w:t xml:space="preserve">supports </w:t>
      </w:r>
      <w:r w:rsidR="00693582">
        <w:t>groovy programming language</w:t>
      </w:r>
      <w:r w:rsidR="001F5776">
        <w:t xml:space="preserve"> </w:t>
      </w:r>
      <w:r w:rsidR="009C7E26">
        <w:t>but we</w:t>
      </w:r>
      <w:r w:rsidR="001F5776">
        <w:t xml:space="preserve"> </w:t>
      </w:r>
      <w:r w:rsidR="00693582">
        <w:t xml:space="preserve">currently </w:t>
      </w:r>
      <w:r w:rsidR="001F5776">
        <w:t>use</w:t>
      </w:r>
      <w:r w:rsidR="009C7E26">
        <w:t xml:space="preserve"> it as</w:t>
      </w:r>
      <w:r w:rsidR="001F5776">
        <w:t xml:space="preserve"> </w:t>
      </w:r>
      <w:r w:rsidR="00D74CA2">
        <w:t>Jenkins’ pipeline editor</w:t>
      </w:r>
      <w:r w:rsidR="006643B8">
        <w:t xml:space="preserve">. </w:t>
      </w:r>
      <w:r w:rsidR="006643B8" w:rsidRPr="006643B8">
        <w:rPr>
          <w:i/>
          <w:iCs/>
        </w:rPr>
        <w:t xml:space="preserve">Make sure select </w:t>
      </w:r>
      <w:r w:rsidR="006643B8" w:rsidRPr="006643B8">
        <w:rPr>
          <w:b/>
          <w:bCs/>
          <w:i/>
          <w:iCs/>
        </w:rPr>
        <w:t>Groovy Compiler 3.0</w:t>
      </w:r>
      <w:r w:rsidR="006643B8">
        <w:t xml:space="preserve"> </w:t>
      </w:r>
      <w:r w:rsidR="006643B8" w:rsidRPr="006643B8">
        <w:rPr>
          <w:i/>
          <w:iCs/>
        </w:rPr>
        <w:t>whe</w:t>
      </w:r>
      <w:r w:rsidR="006643B8">
        <w:rPr>
          <w:i/>
          <w:iCs/>
        </w:rPr>
        <w:t>n prompted.</w:t>
      </w:r>
    </w:p>
    <w:p w14:paraId="140DA6AA" w14:textId="5B4AEDBE" w:rsidR="001F50C8" w:rsidRPr="007A2EE9" w:rsidRDefault="001F50C8" w:rsidP="001F50C8">
      <w:pPr>
        <w:ind w:left="1080"/>
      </w:pPr>
      <w:r>
        <w:t>Follow the steps below to install these plugins</w:t>
      </w:r>
    </w:p>
    <w:p w14:paraId="7731D701" w14:textId="653FB3CA" w:rsidR="007A2EE9" w:rsidRDefault="001F50C8" w:rsidP="00FA4DC0">
      <w:pPr>
        <w:pStyle w:val="Heading3"/>
      </w:pPr>
      <w:bookmarkStart w:id="66" w:name="_Toc106352400"/>
      <w:bookmarkStart w:id="67" w:name="_Toc107214028"/>
      <w:r>
        <w:lastRenderedPageBreak/>
        <w:t>Installing plugins</w:t>
      </w:r>
      <w:bookmarkEnd w:id="66"/>
      <w:bookmarkEnd w:id="67"/>
    </w:p>
    <w:p w14:paraId="0DC9B570" w14:textId="6A601A4E" w:rsidR="007C25D6" w:rsidRDefault="000E4C7F" w:rsidP="000E4C7F">
      <w:pPr>
        <w:pStyle w:val="ListParagraph"/>
        <w:numPr>
          <w:ilvl w:val="0"/>
          <w:numId w:val="17"/>
        </w:numPr>
        <w:ind w:left="1440"/>
      </w:pPr>
      <w:r>
        <w:t xml:space="preserve">Open </w:t>
      </w:r>
      <w:r w:rsidR="007C25D6">
        <w:t>E</w:t>
      </w:r>
      <w:r>
        <w:t xml:space="preserve">clipse (double </w:t>
      </w:r>
      <w:r w:rsidR="007C25D6" w:rsidRPr="007C25D6">
        <w:t>C:\Users\</w:t>
      </w:r>
      <w:r w:rsidR="00422136">
        <w:t>{username}</w:t>
      </w:r>
      <w:r w:rsidR="007C25D6" w:rsidRPr="007C25D6">
        <w:t>\eclipse\eclipse_2021-06</w:t>
      </w:r>
      <w:r w:rsidR="007C25D6">
        <w:t>\eclipse.exe)</w:t>
      </w:r>
    </w:p>
    <w:p w14:paraId="55BE8B75" w14:textId="67FDCC70" w:rsidR="000E4C7F" w:rsidRDefault="000E4C7F" w:rsidP="000E4C7F">
      <w:pPr>
        <w:pStyle w:val="ListParagraph"/>
        <w:numPr>
          <w:ilvl w:val="0"/>
          <w:numId w:val="17"/>
        </w:numPr>
        <w:ind w:left="1440"/>
      </w:pPr>
      <w:r>
        <w:t xml:space="preserve">Select </w:t>
      </w:r>
      <w:r w:rsidR="00557A14">
        <w:t xml:space="preserve">eclipse menu </w:t>
      </w:r>
      <w:r w:rsidRPr="00557A14">
        <w:rPr>
          <w:b/>
          <w:bCs/>
        </w:rPr>
        <w:t>Help</w:t>
      </w:r>
      <w:r>
        <w:t xml:space="preserve"> &gt; </w:t>
      </w:r>
      <w:r w:rsidR="00557A14" w:rsidRPr="00557A14">
        <w:rPr>
          <w:b/>
          <w:bCs/>
        </w:rPr>
        <w:t>Eclipse Marketplace</w:t>
      </w:r>
    </w:p>
    <w:p w14:paraId="7CFE3100" w14:textId="6ACD9F6F" w:rsidR="000E4C7F" w:rsidRDefault="000E4C7F" w:rsidP="000E4C7F">
      <w:pPr>
        <w:pStyle w:val="ListParagraph"/>
        <w:ind w:left="1440"/>
      </w:pPr>
      <w:r>
        <w:rPr>
          <w:noProof/>
        </w:rPr>
        <w:drawing>
          <wp:inline distT="0" distB="0" distL="0" distR="0" wp14:anchorId="6D6A44E5" wp14:editId="35E0389B">
            <wp:extent cx="2190476" cy="2514286"/>
            <wp:effectExtent l="19050" t="19050" r="19685" b="196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25142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ACEE4D" w14:textId="44C3A8CE" w:rsidR="000E4C7F" w:rsidRDefault="00EA72FF" w:rsidP="000E4C7F">
      <w:pPr>
        <w:pStyle w:val="ListParagraph"/>
        <w:numPr>
          <w:ilvl w:val="0"/>
          <w:numId w:val="17"/>
        </w:numPr>
        <w:ind w:left="1440"/>
      </w:pPr>
      <w:r>
        <w:t>Search for the plugin</w:t>
      </w:r>
      <w:r w:rsidR="00AF66CE">
        <w:t xml:space="preserve"> (see sample below) and click </w:t>
      </w:r>
      <w:r w:rsidR="00AF66CE" w:rsidRPr="00AF66CE">
        <w:rPr>
          <w:b/>
          <w:bCs/>
        </w:rPr>
        <w:t>Install</w:t>
      </w:r>
      <w:r w:rsidR="00AF66CE">
        <w:t xml:space="preserve"> button</w:t>
      </w:r>
    </w:p>
    <w:p w14:paraId="1ABB11B3" w14:textId="155ACD2B" w:rsidR="00AF66CE" w:rsidRDefault="00AF66CE" w:rsidP="00AF66CE">
      <w:pPr>
        <w:pStyle w:val="ListParagraph"/>
        <w:ind w:left="1440"/>
      </w:pPr>
      <w:r>
        <w:rPr>
          <w:noProof/>
        </w:rPr>
        <w:drawing>
          <wp:inline distT="0" distB="0" distL="0" distR="0" wp14:anchorId="577DB7FC" wp14:editId="79FB856E">
            <wp:extent cx="3091106" cy="32575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94890" cy="326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0D7E" w14:textId="632B7430" w:rsidR="008C11B0" w:rsidRDefault="008C11B0" w:rsidP="000E4C7F">
      <w:pPr>
        <w:pStyle w:val="ListParagraph"/>
        <w:numPr>
          <w:ilvl w:val="0"/>
          <w:numId w:val="17"/>
        </w:numPr>
        <w:ind w:left="1440"/>
      </w:pPr>
      <w:r>
        <w:t xml:space="preserve">Click </w:t>
      </w:r>
      <w:r>
        <w:rPr>
          <w:b/>
          <w:bCs/>
        </w:rPr>
        <w:t>Confirm</w:t>
      </w:r>
      <w:r>
        <w:t xml:space="preserve"> button when prompted</w:t>
      </w:r>
    </w:p>
    <w:p w14:paraId="673FE8BE" w14:textId="20F3F3C8" w:rsidR="00AF66CE" w:rsidRDefault="00D55456" w:rsidP="000E4C7F">
      <w:pPr>
        <w:pStyle w:val="ListParagraph"/>
        <w:numPr>
          <w:ilvl w:val="0"/>
          <w:numId w:val="17"/>
        </w:numPr>
        <w:ind w:left="1440"/>
      </w:pPr>
      <w:r>
        <w:t xml:space="preserve">Select </w:t>
      </w:r>
      <w:r w:rsidRPr="00D55456">
        <w:rPr>
          <w:b/>
          <w:bCs/>
          <w:i/>
          <w:iCs/>
          <w:u w:val="single"/>
        </w:rPr>
        <w:t>I accept the terms of the license agreement</w:t>
      </w:r>
      <w:r w:rsidR="00B70DCD">
        <w:rPr>
          <w:b/>
          <w:bCs/>
          <w:i/>
          <w:iCs/>
          <w:u w:val="single"/>
        </w:rPr>
        <w:t>s</w:t>
      </w:r>
      <w:r>
        <w:t xml:space="preserve"> when prompted.</w:t>
      </w:r>
    </w:p>
    <w:p w14:paraId="4B7B81FB" w14:textId="5E43E56C" w:rsidR="00D55456" w:rsidRDefault="00D55456" w:rsidP="000E4C7F">
      <w:pPr>
        <w:pStyle w:val="ListParagraph"/>
        <w:numPr>
          <w:ilvl w:val="0"/>
          <w:numId w:val="17"/>
        </w:numPr>
        <w:ind w:left="1440"/>
      </w:pPr>
      <w:r>
        <w:t xml:space="preserve">Click </w:t>
      </w:r>
      <w:r w:rsidRPr="00D55456">
        <w:rPr>
          <w:b/>
          <w:bCs/>
        </w:rPr>
        <w:t>Finish</w:t>
      </w:r>
      <w:r>
        <w:t xml:space="preserve"> button</w:t>
      </w:r>
    </w:p>
    <w:p w14:paraId="6DC54F93" w14:textId="2BCA6F5A" w:rsidR="00313A82" w:rsidRDefault="00B70DCD" w:rsidP="000E4C7F">
      <w:pPr>
        <w:pStyle w:val="ListParagraph"/>
        <w:numPr>
          <w:ilvl w:val="0"/>
          <w:numId w:val="17"/>
        </w:numPr>
        <w:ind w:left="1440"/>
      </w:pPr>
      <w:r>
        <w:t>S</w:t>
      </w:r>
      <w:r w:rsidR="00313A82">
        <w:t xml:space="preserve">elect </w:t>
      </w:r>
      <w:r w:rsidR="00313A82">
        <w:rPr>
          <w:b/>
          <w:bCs/>
        </w:rPr>
        <w:t>Install anyway</w:t>
      </w:r>
      <w:r w:rsidR="00313A82">
        <w:t xml:space="preserve"> button</w:t>
      </w:r>
      <w:r>
        <w:t xml:space="preserve"> when prompted</w:t>
      </w:r>
    </w:p>
    <w:p w14:paraId="4DC2AABA" w14:textId="4878B927" w:rsidR="00313A82" w:rsidRDefault="003C5FAD" w:rsidP="00313A82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A63D9F8" wp14:editId="0E0DB769">
            <wp:extent cx="3343275" cy="932862"/>
            <wp:effectExtent l="0" t="0" r="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359364" cy="93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EBAC" w14:textId="7F6516FD" w:rsidR="00313A82" w:rsidRPr="000E4C7F" w:rsidRDefault="003C5FAD" w:rsidP="000E4C7F">
      <w:pPr>
        <w:pStyle w:val="ListParagraph"/>
        <w:numPr>
          <w:ilvl w:val="0"/>
          <w:numId w:val="17"/>
        </w:numPr>
        <w:ind w:left="1440"/>
      </w:pPr>
      <w:r>
        <w:t xml:space="preserve">Click </w:t>
      </w:r>
      <w:r>
        <w:rPr>
          <w:b/>
          <w:bCs/>
        </w:rPr>
        <w:t>Restart Now</w:t>
      </w:r>
      <w:r>
        <w:t xml:space="preserve"> </w:t>
      </w:r>
      <w:r w:rsidR="000A24EE">
        <w:t xml:space="preserve">button </w:t>
      </w:r>
      <w:r>
        <w:t>(</w:t>
      </w:r>
      <w:r w:rsidR="000A24EE">
        <w:t>to restart eclipse) when prompted.</w:t>
      </w:r>
    </w:p>
    <w:p w14:paraId="49773504" w14:textId="6A84382B" w:rsidR="00811DEE" w:rsidRDefault="00811DEE" w:rsidP="00811DEE">
      <w:pPr>
        <w:pStyle w:val="Heading2"/>
      </w:pPr>
      <w:bookmarkStart w:id="68" w:name="_Toc106352401"/>
      <w:bookmarkStart w:id="69" w:name="_Toc107214029"/>
      <w:r>
        <w:t>Sample Java test automation project</w:t>
      </w:r>
      <w:bookmarkEnd w:id="68"/>
      <w:bookmarkEnd w:id="69"/>
    </w:p>
    <w:p w14:paraId="6D6BAD0C" w14:textId="46416B08" w:rsidR="00811DEE" w:rsidRDefault="00540E9D" w:rsidP="00811DEE">
      <w:pPr>
        <w:ind w:left="1080"/>
        <w:rPr>
          <w:b/>
          <w:bCs/>
          <w:i/>
          <w:iCs/>
        </w:rPr>
      </w:pPr>
      <w:r w:rsidRPr="008970A0">
        <w:rPr>
          <w:b/>
          <w:bCs/>
          <w:i/>
          <w:iCs/>
        </w:rPr>
        <w:t>Coming soon</w:t>
      </w:r>
    </w:p>
    <w:p w14:paraId="56B3E84C" w14:textId="289479D9" w:rsidR="00B56108" w:rsidRDefault="00B56108" w:rsidP="00B56108">
      <w:pPr>
        <w:pStyle w:val="Heading3"/>
      </w:pPr>
      <w:bookmarkStart w:id="70" w:name="_Toc106352402"/>
      <w:bookmarkStart w:id="71" w:name="_Toc107214030"/>
      <w:r>
        <w:t>Import GIT project</w:t>
      </w:r>
      <w:bookmarkEnd w:id="70"/>
      <w:bookmarkEnd w:id="71"/>
    </w:p>
    <w:p w14:paraId="6313321A" w14:textId="2DAA56D6" w:rsidR="00B56108" w:rsidRDefault="00E45749" w:rsidP="00B56108">
      <w:pPr>
        <w:pStyle w:val="Heading3"/>
      </w:pPr>
      <w:bookmarkStart w:id="72" w:name="_Toc106352403"/>
      <w:bookmarkStart w:id="73" w:name="_Toc107214031"/>
      <w:r>
        <w:t>Setup project</w:t>
      </w:r>
      <w:bookmarkEnd w:id="72"/>
      <w:bookmarkEnd w:id="73"/>
    </w:p>
    <w:p w14:paraId="7AD219FE" w14:textId="11E9EFAE" w:rsidR="003F7B36" w:rsidRPr="003F7B36" w:rsidRDefault="003F7B36" w:rsidP="003F7B36">
      <w:pPr>
        <w:pStyle w:val="Heading3"/>
      </w:pPr>
      <w:bookmarkStart w:id="74" w:name="_Toc106352404"/>
      <w:bookmarkStart w:id="75" w:name="_Toc107214032"/>
      <w:r>
        <w:t>Run sample test</w:t>
      </w:r>
      <w:bookmarkEnd w:id="74"/>
      <w:bookmarkEnd w:id="75"/>
    </w:p>
    <w:p w14:paraId="0ECBA5BB" w14:textId="5259552C" w:rsidR="00AF232C" w:rsidRDefault="00AF232C" w:rsidP="004452B6">
      <w:pPr>
        <w:pStyle w:val="Heading1"/>
      </w:pPr>
      <w:bookmarkStart w:id="76" w:name="_Toc106352405"/>
      <w:bookmarkStart w:id="77" w:name="_Toc107214033"/>
      <w:r>
        <w:t>IntelliJ</w:t>
      </w:r>
    </w:p>
    <w:p w14:paraId="5E6DE8B8" w14:textId="6862F455" w:rsidR="00AF232C" w:rsidRDefault="00E013B8" w:rsidP="00AF232C">
      <w:r>
        <w:t xml:space="preserve">IntelliJ is another IDE that can be used for test automation. However, </w:t>
      </w:r>
      <w:r w:rsidR="006B193C">
        <w:t xml:space="preserve">use this in your discretion </w:t>
      </w:r>
      <w:r w:rsidR="00CE7138">
        <w:t>as not a lot have experience on this IDE.</w:t>
      </w:r>
    </w:p>
    <w:p w14:paraId="611B3925" w14:textId="77777777" w:rsidR="00994AFF" w:rsidRDefault="00994AFF" w:rsidP="00994AFF">
      <w:pPr>
        <w:pStyle w:val="Heading2"/>
      </w:pPr>
      <w:r>
        <w:t>Copy Zip (or download)</w:t>
      </w:r>
    </w:p>
    <w:p w14:paraId="6C6C3C85" w14:textId="77B31057" w:rsidR="00994AFF" w:rsidRDefault="00994AFF" w:rsidP="00994AFF">
      <w:pPr>
        <w:ind w:left="1080"/>
      </w:pPr>
      <w:r>
        <w:t xml:space="preserve">As of this writing, the latest version is </w:t>
      </w:r>
      <w:r w:rsidR="008E6FF8">
        <w:t>2022.1.4</w:t>
      </w:r>
      <w:r>
        <w:t xml:space="preserve">. Copy the zip file  </w:t>
      </w:r>
      <w:r w:rsidR="00DD6373" w:rsidRPr="00DD6373">
        <w:rPr>
          <w:b/>
          <w:bCs/>
        </w:rPr>
        <w:t>ideaIC-2022.1.4.win.zip</w:t>
      </w:r>
      <w:r w:rsidR="00DD6373">
        <w:rPr>
          <w:b/>
          <w:bCs/>
        </w:rPr>
        <w:t xml:space="preserve"> </w:t>
      </w:r>
      <w:r>
        <w:t xml:space="preserve">from </w:t>
      </w:r>
      <w:hyperlink r:id="rId56" w:history="1">
        <w:r w:rsidRPr="00595284">
          <w:rPr>
            <w:rStyle w:val="Hyperlink"/>
          </w:rPr>
          <w:t>\\w2rshr02\Data\IT\Soft_Qual_Mngt\AutomationServices\Eclipse</w:t>
        </w:r>
      </w:hyperlink>
      <w:r>
        <w:t xml:space="preserve"> into to your local folder or download a newer version in </w:t>
      </w:r>
      <w:hyperlink r:id="rId57" w:anchor="section=windows" w:history="1">
        <w:r w:rsidR="00170E79">
          <w:rPr>
            <w:rStyle w:val="Hyperlink"/>
          </w:rPr>
          <w:t>https://www.jetbrains.com/idea/download/#section=windows</w:t>
        </w:r>
      </w:hyperlink>
      <w:r w:rsidR="00170E79">
        <w:t xml:space="preserve"> (Community Edition)</w:t>
      </w:r>
    </w:p>
    <w:p w14:paraId="0F5AB2BB" w14:textId="77777777" w:rsidR="00994AFF" w:rsidRDefault="00994AFF" w:rsidP="00994AFF">
      <w:pPr>
        <w:pStyle w:val="Heading2"/>
      </w:pPr>
      <w:r>
        <w:t>Extract zip file</w:t>
      </w:r>
    </w:p>
    <w:p w14:paraId="25875F84" w14:textId="7B269DC8" w:rsidR="00994AFF" w:rsidRPr="002948E6" w:rsidRDefault="00994AFF" w:rsidP="00994AFF">
      <w:pPr>
        <w:ind w:left="1440"/>
      </w:pPr>
      <w:r>
        <w:t xml:space="preserve">Extract the local copy of the zip file into </w:t>
      </w:r>
      <w:r w:rsidRPr="004820EF">
        <w:t>C:\Users\</w:t>
      </w:r>
      <w:r>
        <w:t>{username}</w:t>
      </w:r>
      <w:r w:rsidRPr="004820EF">
        <w:t>\</w:t>
      </w:r>
      <w:r w:rsidR="00722601" w:rsidRPr="00722601">
        <w:rPr>
          <w:b/>
          <w:bCs/>
        </w:rPr>
        <w:t>IntelliJ</w:t>
      </w:r>
      <w:r>
        <w:t xml:space="preserve"> folder (see below)</w:t>
      </w:r>
    </w:p>
    <w:p w14:paraId="55680B8A" w14:textId="7EA531BE" w:rsidR="00994AFF" w:rsidRPr="00F477DB" w:rsidRDefault="00722601" w:rsidP="00994AFF">
      <w:pPr>
        <w:jc w:val="center"/>
      </w:pPr>
      <w:r>
        <w:rPr>
          <w:noProof/>
        </w:rPr>
        <w:lastRenderedPageBreak/>
        <w:drawing>
          <wp:inline distT="0" distB="0" distL="0" distR="0" wp14:anchorId="22723E83" wp14:editId="583144A2">
            <wp:extent cx="3967607" cy="2933700"/>
            <wp:effectExtent l="19050" t="19050" r="1397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986108" cy="2947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8F9D01" w14:textId="77777777" w:rsidR="00994AFF" w:rsidRDefault="00994AFF" w:rsidP="00994AFF">
      <w:pPr>
        <w:pStyle w:val="Heading2"/>
      </w:pPr>
      <w:r>
        <w:t>Rename folder</w:t>
      </w:r>
    </w:p>
    <w:p w14:paraId="46123FCF" w14:textId="636C5DB0" w:rsidR="00BC49B5" w:rsidRDefault="00994AFF" w:rsidP="00BC49B5">
      <w:pPr>
        <w:ind w:left="1440"/>
      </w:pPr>
      <w:r>
        <w:t xml:space="preserve">Rename the folder </w:t>
      </w:r>
      <w:r w:rsidRPr="00D130BD">
        <w:t>C:\Users\</w:t>
      </w:r>
      <w:r>
        <w:t>{username}</w:t>
      </w:r>
      <w:r w:rsidRPr="00B11F18">
        <w:t>\</w:t>
      </w:r>
      <w:r w:rsidR="00BC0899" w:rsidRPr="00BC0899">
        <w:t>IntelliJ</w:t>
      </w:r>
      <w:r>
        <w:t>\</w:t>
      </w:r>
      <w:r w:rsidR="00BC49B5" w:rsidRPr="00BC49B5">
        <w:rPr>
          <w:b/>
          <w:bCs/>
          <w:color w:val="FF0000"/>
        </w:rPr>
        <w:t>ideaIC-2022.1.4.win</w:t>
      </w:r>
      <w:r>
        <w:t xml:space="preserve"> into </w:t>
      </w:r>
      <w:r w:rsidRPr="00D130BD">
        <w:t>C:\Users\</w:t>
      </w:r>
      <w:r>
        <w:t>{username}</w:t>
      </w:r>
      <w:r w:rsidRPr="00B11F18">
        <w:t>\</w:t>
      </w:r>
      <w:r w:rsidR="00BC49B5" w:rsidRPr="00BC0899">
        <w:t>IntelliJ</w:t>
      </w:r>
      <w:r w:rsidRPr="00E978A2">
        <w:t>\</w:t>
      </w:r>
      <w:r w:rsidR="00BC49B5" w:rsidRPr="00BC0899">
        <w:t>IntelliJ</w:t>
      </w:r>
      <w:r w:rsidR="00BC49B5">
        <w:t>_2022.1.4</w:t>
      </w:r>
    </w:p>
    <w:p w14:paraId="43C8A27A" w14:textId="7D2D73F1" w:rsidR="00BC49B5" w:rsidRDefault="009A4541" w:rsidP="009A4541">
      <w:pPr>
        <w:pStyle w:val="Heading2"/>
      </w:pPr>
      <w:r>
        <w:t>Setup</w:t>
      </w:r>
    </w:p>
    <w:p w14:paraId="69501895" w14:textId="395A0C3A" w:rsidR="009A4541" w:rsidRDefault="009A4541" w:rsidP="009A4541">
      <w:pPr>
        <w:pStyle w:val="Heading3"/>
      </w:pPr>
      <w:r>
        <w:t>Code templates</w:t>
      </w:r>
    </w:p>
    <w:p w14:paraId="098E4BCB" w14:textId="2E1F16E2" w:rsidR="003A1773" w:rsidRDefault="003A1773" w:rsidP="00601F7F">
      <w:pPr>
        <w:pStyle w:val="ListParagraph"/>
        <w:numPr>
          <w:ilvl w:val="0"/>
          <w:numId w:val="22"/>
        </w:numPr>
      </w:pPr>
      <w:r>
        <w:t xml:space="preserve">Download the template </w:t>
      </w:r>
      <w:hyperlink r:id="rId59" w:history="1">
        <w:r w:rsidR="00C07249">
          <w:rPr>
            <w:rStyle w:val="Hyperlink"/>
          </w:rPr>
          <w:t>settings.zip</w:t>
        </w:r>
      </w:hyperlink>
      <w:r w:rsidR="00C07249">
        <w:t xml:space="preserve"> </w:t>
      </w:r>
      <w:r>
        <w:t xml:space="preserve">from </w:t>
      </w:r>
      <w:proofErr w:type="spellStart"/>
      <w:r w:rsidR="00C07249">
        <w:t>S</w:t>
      </w:r>
      <w:r>
        <w:t>harepoint</w:t>
      </w:r>
      <w:proofErr w:type="spellEnd"/>
      <w:r w:rsidR="00C07249">
        <w:t>.</w:t>
      </w:r>
    </w:p>
    <w:p w14:paraId="3CA52621" w14:textId="6540FF48" w:rsidR="00601F7F" w:rsidRDefault="00601F7F" w:rsidP="00601F7F">
      <w:pPr>
        <w:pStyle w:val="ListParagraph"/>
        <w:numPr>
          <w:ilvl w:val="0"/>
          <w:numId w:val="22"/>
        </w:numPr>
      </w:pPr>
      <w:r>
        <w:t xml:space="preserve">Open IntelliJ (double </w:t>
      </w:r>
      <w:r w:rsidRPr="007C25D6">
        <w:t>C:\Users\</w:t>
      </w:r>
      <w:r>
        <w:t>{username}</w:t>
      </w:r>
      <w:r w:rsidRPr="007C25D6">
        <w:t>\</w:t>
      </w:r>
      <w:r>
        <w:t>IntelliJ</w:t>
      </w:r>
      <w:r w:rsidRPr="007C25D6">
        <w:t>\</w:t>
      </w:r>
      <w:r>
        <w:t>IntelliJ</w:t>
      </w:r>
      <w:r w:rsidRPr="007C25D6">
        <w:t>_202</w:t>
      </w:r>
      <w:r w:rsidR="00C469CD">
        <w:t>2</w:t>
      </w:r>
      <w:r w:rsidRPr="007C25D6">
        <w:t>-</w:t>
      </w:r>
      <w:r w:rsidR="00C469CD">
        <w:t>1.4\bin</w:t>
      </w:r>
      <w:r>
        <w:t>\</w:t>
      </w:r>
      <w:r w:rsidR="00C469CD">
        <w:t>idea64</w:t>
      </w:r>
      <w:r>
        <w:t>.exe)</w:t>
      </w:r>
    </w:p>
    <w:p w14:paraId="26B4830D" w14:textId="5036FEE1" w:rsidR="00601F7F" w:rsidRPr="00F655E7" w:rsidRDefault="00601F7F" w:rsidP="00601F7F">
      <w:pPr>
        <w:pStyle w:val="ListParagraph"/>
        <w:numPr>
          <w:ilvl w:val="0"/>
          <w:numId w:val="22"/>
        </w:numPr>
      </w:pPr>
      <w:r>
        <w:t xml:space="preserve">Go to </w:t>
      </w:r>
      <w:r w:rsidR="00007FA3">
        <w:t>IntelliJ</w:t>
      </w:r>
      <w:r>
        <w:t xml:space="preserve"> menu </w:t>
      </w:r>
      <w:r w:rsidR="00007FA3">
        <w:rPr>
          <w:b/>
          <w:bCs/>
        </w:rPr>
        <w:t>File</w:t>
      </w:r>
      <w:r>
        <w:rPr>
          <w:b/>
          <w:bCs/>
        </w:rPr>
        <w:t xml:space="preserve"> </w:t>
      </w:r>
      <w:r>
        <w:t xml:space="preserve">&gt;&gt; </w:t>
      </w:r>
      <w:r w:rsidR="00007FA3">
        <w:rPr>
          <w:b/>
          <w:bCs/>
        </w:rPr>
        <w:t>Manage IDE Settings &gt;&gt; Import Settings</w:t>
      </w:r>
    </w:p>
    <w:p w14:paraId="339482EE" w14:textId="52E85754" w:rsidR="00F655E7" w:rsidRDefault="00F655E7" w:rsidP="00F655E7">
      <w:pPr>
        <w:pStyle w:val="ListParagraph"/>
        <w:ind w:left="1800"/>
        <w:jc w:val="center"/>
      </w:pPr>
      <w:r>
        <w:rPr>
          <w:noProof/>
        </w:rPr>
        <w:lastRenderedPageBreak/>
        <w:drawing>
          <wp:inline distT="0" distB="0" distL="0" distR="0" wp14:anchorId="366B0E21" wp14:editId="4E049A4E">
            <wp:extent cx="3991660" cy="3695700"/>
            <wp:effectExtent l="19050" t="19050" r="2794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94106" cy="3697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02CAD6" w14:textId="5BA5F21D" w:rsidR="009A4541" w:rsidRPr="009A4541" w:rsidRDefault="007B1E50" w:rsidP="00900814">
      <w:pPr>
        <w:pStyle w:val="ListParagraph"/>
        <w:numPr>
          <w:ilvl w:val="0"/>
          <w:numId w:val="22"/>
        </w:numPr>
      </w:pPr>
      <w:r>
        <w:t>Navigate to where settings.zip was downloaded (from step 1)</w:t>
      </w:r>
      <w:r w:rsidR="00900814">
        <w:t xml:space="preserve"> and select the file.</w:t>
      </w:r>
    </w:p>
    <w:p w14:paraId="51CC5CA6" w14:textId="77777777" w:rsidR="00CE7138" w:rsidRPr="00AF232C" w:rsidRDefault="00CE7138" w:rsidP="00AF232C"/>
    <w:p w14:paraId="7006D10E" w14:textId="7B01CABD" w:rsidR="008C668C" w:rsidRDefault="008C668C" w:rsidP="004452B6">
      <w:pPr>
        <w:pStyle w:val="Heading1"/>
      </w:pPr>
      <w:r>
        <w:t>Appium</w:t>
      </w:r>
      <w:bookmarkEnd w:id="76"/>
      <w:bookmarkEnd w:id="77"/>
    </w:p>
    <w:p w14:paraId="62633C72" w14:textId="6751A999" w:rsidR="00F12AC8" w:rsidRDefault="00573897" w:rsidP="00F12AC8">
      <w:pPr>
        <w:ind w:left="360"/>
      </w:pPr>
      <w:hyperlink r:id="rId61" w:history="1">
        <w:r w:rsidR="00F12AC8" w:rsidRPr="00816330">
          <w:rPr>
            <w:rStyle w:val="Hyperlink"/>
          </w:rPr>
          <w:t>Appium</w:t>
        </w:r>
      </w:hyperlink>
      <w:r w:rsidR="00F12AC8">
        <w:t xml:space="preserve"> is used primary for test automation of </w:t>
      </w:r>
      <w:r w:rsidR="00EF4CC1">
        <w:t>mobile web application and as of a year</w:t>
      </w:r>
      <w:r w:rsidR="009E0734">
        <w:t xml:space="preserve"> or so</w:t>
      </w:r>
      <w:r w:rsidR="00EF4CC1">
        <w:t xml:space="preserve"> ago it introduced capability to </w:t>
      </w:r>
      <w:r w:rsidR="000F5BF2">
        <w:t>test automat</w:t>
      </w:r>
      <w:r w:rsidR="00816330">
        <w:t>e</w:t>
      </w:r>
      <w:r w:rsidR="000F5BF2">
        <w:t xml:space="preserve"> Windows desktop applications.</w:t>
      </w:r>
    </w:p>
    <w:p w14:paraId="0E890743" w14:textId="16E8878B" w:rsidR="000F5BF2" w:rsidRPr="00F47848" w:rsidRDefault="00F47848" w:rsidP="00F12AC8">
      <w:pPr>
        <w:ind w:left="360"/>
        <w:rPr>
          <w:b/>
          <w:bCs/>
          <w:i/>
          <w:iCs/>
        </w:rPr>
      </w:pPr>
      <w:r w:rsidRPr="00F47848">
        <w:rPr>
          <w:b/>
          <w:bCs/>
          <w:i/>
          <w:iCs/>
        </w:rPr>
        <w:t>Coming soon</w:t>
      </w:r>
    </w:p>
    <w:sectPr w:rsidR="000F5BF2" w:rsidRPr="00F47848" w:rsidSect="005F0839">
      <w:headerReference w:type="default" r:id="rId62"/>
      <w:footerReference w:type="default" r:id="rId63"/>
      <w:pgSz w:w="12240" w:h="15840"/>
      <w:pgMar w:top="1440" w:right="153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Patricia Christian" w:date="2020-03-13T10:47:00Z" w:initials="PC">
    <w:p w14:paraId="2643021E" w14:textId="4740DDB3" w:rsidR="002E4015" w:rsidRDefault="002E4015">
      <w:pPr>
        <w:pStyle w:val="CommentText"/>
      </w:pPr>
      <w:r>
        <w:rPr>
          <w:rStyle w:val="CommentReference"/>
        </w:rPr>
        <w:annotationRef/>
      </w:r>
      <w:r>
        <w:t>Might be a good idea to add a revision history here.</w:t>
      </w:r>
    </w:p>
  </w:comment>
  <w:comment w:id="6" w:author="Brian Keenan" w:date="2020-03-13T11:35:00Z" w:initials="BK">
    <w:p w14:paraId="2141F412" w14:textId="7B1F828C" w:rsidR="00882DFA" w:rsidRDefault="00882DFA">
      <w:pPr>
        <w:pStyle w:val="CommentText"/>
      </w:pPr>
      <w:r>
        <w:rPr>
          <w:rStyle w:val="CommentReference"/>
        </w:rPr>
        <w:annotationRef/>
      </w:r>
      <w:r>
        <w:t>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43021E" w15:done="1"/>
  <w15:commentEx w15:paraId="2141F412" w15:paraIdParent="2643021E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43021E" w16cid:durableId="2215E33C"/>
  <w16cid:commentId w16cid:paraId="2141F412" w16cid:durableId="2215EE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8A593" w14:textId="77777777" w:rsidR="00573897" w:rsidRDefault="00573897">
      <w:pPr>
        <w:spacing w:after="0" w:line="240" w:lineRule="auto"/>
      </w:pPr>
      <w:r>
        <w:separator/>
      </w:r>
    </w:p>
  </w:endnote>
  <w:endnote w:type="continuationSeparator" w:id="0">
    <w:p w14:paraId="052C5BBD" w14:textId="77777777" w:rsidR="00573897" w:rsidRDefault="0057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23FAF9E9" w14:paraId="6834A0DA" w14:textId="77777777" w:rsidTr="23FAF9E9">
      <w:tc>
        <w:tcPr>
          <w:tcW w:w="3090" w:type="dxa"/>
        </w:tcPr>
        <w:p w14:paraId="64B982DD" w14:textId="13425340" w:rsidR="23FAF9E9" w:rsidRDefault="23FAF9E9" w:rsidP="23FAF9E9">
          <w:pPr>
            <w:pStyle w:val="Header"/>
            <w:ind w:left="-115"/>
          </w:pPr>
        </w:p>
      </w:tc>
      <w:tc>
        <w:tcPr>
          <w:tcW w:w="3090" w:type="dxa"/>
        </w:tcPr>
        <w:p w14:paraId="37CE8470" w14:textId="33A44C2E" w:rsidR="23FAF9E9" w:rsidRDefault="23FAF9E9" w:rsidP="23FAF9E9">
          <w:pPr>
            <w:pStyle w:val="Header"/>
            <w:jc w:val="center"/>
          </w:pPr>
        </w:p>
      </w:tc>
      <w:tc>
        <w:tcPr>
          <w:tcW w:w="3090" w:type="dxa"/>
        </w:tcPr>
        <w:p w14:paraId="7ED39A21" w14:textId="68446496" w:rsidR="23FAF9E9" w:rsidRDefault="23FAF9E9" w:rsidP="23FAF9E9">
          <w:pPr>
            <w:pStyle w:val="Header"/>
            <w:ind w:right="-115"/>
            <w:jc w:val="right"/>
          </w:pPr>
        </w:p>
      </w:tc>
    </w:tr>
  </w:tbl>
  <w:p w14:paraId="7D278DF3" w14:textId="01271DDE" w:rsidR="23FAF9E9" w:rsidRDefault="23FAF9E9" w:rsidP="23FAF9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D8510" w14:textId="77777777" w:rsidR="00573897" w:rsidRDefault="00573897">
      <w:pPr>
        <w:spacing w:after="0" w:line="240" w:lineRule="auto"/>
      </w:pPr>
      <w:r>
        <w:separator/>
      </w:r>
    </w:p>
  </w:footnote>
  <w:footnote w:type="continuationSeparator" w:id="0">
    <w:p w14:paraId="48EA91FC" w14:textId="77777777" w:rsidR="00573897" w:rsidRDefault="0057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23FAF9E9" w14:paraId="11290509" w14:textId="77777777" w:rsidTr="23FAF9E9">
      <w:tc>
        <w:tcPr>
          <w:tcW w:w="3090" w:type="dxa"/>
        </w:tcPr>
        <w:p w14:paraId="7708B706" w14:textId="5837157C" w:rsidR="23FAF9E9" w:rsidRDefault="23FAF9E9" w:rsidP="23FAF9E9">
          <w:pPr>
            <w:pStyle w:val="Header"/>
            <w:ind w:left="-115"/>
          </w:pPr>
        </w:p>
      </w:tc>
      <w:tc>
        <w:tcPr>
          <w:tcW w:w="3090" w:type="dxa"/>
        </w:tcPr>
        <w:p w14:paraId="44B43E47" w14:textId="7CA6D20E" w:rsidR="23FAF9E9" w:rsidRDefault="23FAF9E9" w:rsidP="23FAF9E9">
          <w:pPr>
            <w:pStyle w:val="Header"/>
            <w:jc w:val="center"/>
          </w:pPr>
        </w:p>
      </w:tc>
      <w:tc>
        <w:tcPr>
          <w:tcW w:w="3090" w:type="dxa"/>
        </w:tcPr>
        <w:p w14:paraId="561AE6CA" w14:textId="12F24E17" w:rsidR="23FAF9E9" w:rsidRDefault="23FAF9E9" w:rsidP="23FAF9E9">
          <w:pPr>
            <w:pStyle w:val="Header"/>
            <w:ind w:right="-115"/>
            <w:jc w:val="right"/>
          </w:pPr>
        </w:p>
      </w:tc>
    </w:tr>
  </w:tbl>
  <w:p w14:paraId="1B4411A1" w14:textId="67D7944A" w:rsidR="23FAF9E9" w:rsidRDefault="23FAF9E9" w:rsidP="23FAF9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4FF6"/>
    <w:multiLevelType w:val="hybridMultilevel"/>
    <w:tmpl w:val="A1EA3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3146C"/>
    <w:multiLevelType w:val="hybridMultilevel"/>
    <w:tmpl w:val="A1EA3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F4D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3875AD"/>
    <w:multiLevelType w:val="hybridMultilevel"/>
    <w:tmpl w:val="C70A7FBE"/>
    <w:lvl w:ilvl="0" w:tplc="0A9EBC0C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DA61F96"/>
    <w:multiLevelType w:val="hybridMultilevel"/>
    <w:tmpl w:val="2C68D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82F2C"/>
    <w:multiLevelType w:val="hybridMultilevel"/>
    <w:tmpl w:val="B34256E0"/>
    <w:lvl w:ilvl="0" w:tplc="A31CE2A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2160" w:hanging="360"/>
      </w:pPr>
    </w:lvl>
    <w:lvl w:ilvl="2" w:tplc="20A47A62">
      <w:start w:val="1"/>
      <w:numFmt w:val="decimal"/>
      <w:lvlText w:val="%3)"/>
      <w:lvlJc w:val="left"/>
      <w:pPr>
        <w:ind w:left="3060" w:hanging="36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584792"/>
    <w:multiLevelType w:val="hybridMultilevel"/>
    <w:tmpl w:val="32A8D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B03A9"/>
    <w:multiLevelType w:val="hybridMultilevel"/>
    <w:tmpl w:val="EA508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062F1"/>
    <w:multiLevelType w:val="hybridMultilevel"/>
    <w:tmpl w:val="35127EF2"/>
    <w:lvl w:ilvl="0" w:tplc="19B229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621074"/>
    <w:multiLevelType w:val="hybridMultilevel"/>
    <w:tmpl w:val="32A8D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42963"/>
    <w:multiLevelType w:val="hybridMultilevel"/>
    <w:tmpl w:val="2E2CD348"/>
    <w:lvl w:ilvl="0" w:tplc="80FEF8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5F46BE1"/>
    <w:multiLevelType w:val="multilevel"/>
    <w:tmpl w:val="B676477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9C00B35"/>
    <w:multiLevelType w:val="hybridMultilevel"/>
    <w:tmpl w:val="FEFCD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524E87"/>
    <w:multiLevelType w:val="hybridMultilevel"/>
    <w:tmpl w:val="A1EA3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7548D1"/>
    <w:multiLevelType w:val="hybridMultilevel"/>
    <w:tmpl w:val="67EE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C24C2E"/>
    <w:multiLevelType w:val="hybridMultilevel"/>
    <w:tmpl w:val="2B7CBE9C"/>
    <w:lvl w:ilvl="0" w:tplc="2BD055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45154D0"/>
    <w:multiLevelType w:val="hybridMultilevel"/>
    <w:tmpl w:val="B27CB4EA"/>
    <w:lvl w:ilvl="0" w:tplc="A028CE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4D04AB0"/>
    <w:multiLevelType w:val="hybridMultilevel"/>
    <w:tmpl w:val="FEFCD2E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5386F32"/>
    <w:multiLevelType w:val="hybridMultilevel"/>
    <w:tmpl w:val="4EEC3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6C4B33"/>
    <w:multiLevelType w:val="hybridMultilevel"/>
    <w:tmpl w:val="179E734E"/>
    <w:lvl w:ilvl="0" w:tplc="E3FAAAE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0" w15:restartNumberingAfterBreak="0">
    <w:nsid w:val="6F6F431E"/>
    <w:multiLevelType w:val="hybridMultilevel"/>
    <w:tmpl w:val="80221CE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7E862DB6"/>
    <w:multiLevelType w:val="hybridMultilevel"/>
    <w:tmpl w:val="7D3AA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0"/>
  </w:num>
  <w:num w:numId="4">
    <w:abstractNumId w:val="14"/>
  </w:num>
  <w:num w:numId="5">
    <w:abstractNumId w:val="18"/>
  </w:num>
  <w:num w:numId="6">
    <w:abstractNumId w:val="15"/>
  </w:num>
  <w:num w:numId="7">
    <w:abstractNumId w:val="3"/>
  </w:num>
  <w:num w:numId="8">
    <w:abstractNumId w:val="2"/>
  </w:num>
  <w:num w:numId="9">
    <w:abstractNumId w:val="11"/>
  </w:num>
  <w:num w:numId="10">
    <w:abstractNumId w:val="19"/>
  </w:num>
  <w:num w:numId="11">
    <w:abstractNumId w:val="4"/>
  </w:num>
  <w:num w:numId="12">
    <w:abstractNumId w:val="0"/>
  </w:num>
  <w:num w:numId="13">
    <w:abstractNumId w:val="10"/>
  </w:num>
  <w:num w:numId="14">
    <w:abstractNumId w:val="1"/>
  </w:num>
  <w:num w:numId="15">
    <w:abstractNumId w:val="13"/>
  </w:num>
  <w:num w:numId="16">
    <w:abstractNumId w:val="16"/>
  </w:num>
  <w:num w:numId="17">
    <w:abstractNumId w:val="21"/>
  </w:num>
  <w:num w:numId="18">
    <w:abstractNumId w:val="7"/>
  </w:num>
  <w:num w:numId="19">
    <w:abstractNumId w:val="12"/>
  </w:num>
  <w:num w:numId="20">
    <w:abstractNumId w:val="6"/>
  </w:num>
  <w:num w:numId="21">
    <w:abstractNumId w:val="9"/>
  </w:num>
  <w:num w:numId="22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ia Christian">
    <w15:presenceInfo w15:providerId="AD" w15:userId="S::pchristi@Excellus.com::3e23104d-9064-4327-b774-b7164115587d"/>
  </w15:person>
  <w15:person w15:author="Brian Keenan">
    <w15:presenceInfo w15:providerId="AD" w15:userId="S-1-5-21-1031739574-2680065167-981541871-1473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35"/>
    <w:rsid w:val="00001435"/>
    <w:rsid w:val="00006617"/>
    <w:rsid w:val="00006BD8"/>
    <w:rsid w:val="00007FA3"/>
    <w:rsid w:val="000130F5"/>
    <w:rsid w:val="00013606"/>
    <w:rsid w:val="00014041"/>
    <w:rsid w:val="000346FA"/>
    <w:rsid w:val="0003556D"/>
    <w:rsid w:val="00037BA7"/>
    <w:rsid w:val="0004314B"/>
    <w:rsid w:val="00044557"/>
    <w:rsid w:val="0004586D"/>
    <w:rsid w:val="0004761F"/>
    <w:rsid w:val="00070E1B"/>
    <w:rsid w:val="000816ED"/>
    <w:rsid w:val="00085EA9"/>
    <w:rsid w:val="000864DE"/>
    <w:rsid w:val="00086AE5"/>
    <w:rsid w:val="00090977"/>
    <w:rsid w:val="0009604B"/>
    <w:rsid w:val="000A24EE"/>
    <w:rsid w:val="000A6305"/>
    <w:rsid w:val="000A6F9F"/>
    <w:rsid w:val="000B0A90"/>
    <w:rsid w:val="000B3920"/>
    <w:rsid w:val="000B57A2"/>
    <w:rsid w:val="000B6181"/>
    <w:rsid w:val="000C0B25"/>
    <w:rsid w:val="000C6059"/>
    <w:rsid w:val="000E1317"/>
    <w:rsid w:val="000E1D35"/>
    <w:rsid w:val="000E4C7F"/>
    <w:rsid w:val="000E4D92"/>
    <w:rsid w:val="000E5E22"/>
    <w:rsid w:val="000E6B0D"/>
    <w:rsid w:val="000F112C"/>
    <w:rsid w:val="000F33D0"/>
    <w:rsid w:val="000F3848"/>
    <w:rsid w:val="000F5BF2"/>
    <w:rsid w:val="000F5C1C"/>
    <w:rsid w:val="001025E7"/>
    <w:rsid w:val="001029C1"/>
    <w:rsid w:val="00105849"/>
    <w:rsid w:val="00106265"/>
    <w:rsid w:val="00116A94"/>
    <w:rsid w:val="001176DD"/>
    <w:rsid w:val="00117C6F"/>
    <w:rsid w:val="00122813"/>
    <w:rsid w:val="0012659F"/>
    <w:rsid w:val="00127B69"/>
    <w:rsid w:val="00134A71"/>
    <w:rsid w:val="00141CC7"/>
    <w:rsid w:val="00143A9B"/>
    <w:rsid w:val="001463A0"/>
    <w:rsid w:val="00146E04"/>
    <w:rsid w:val="001503E7"/>
    <w:rsid w:val="00166427"/>
    <w:rsid w:val="00170E79"/>
    <w:rsid w:val="00174F7E"/>
    <w:rsid w:val="001A662D"/>
    <w:rsid w:val="001B4094"/>
    <w:rsid w:val="001D26FC"/>
    <w:rsid w:val="001D2951"/>
    <w:rsid w:val="001E4B05"/>
    <w:rsid w:val="001F0AAE"/>
    <w:rsid w:val="001F165B"/>
    <w:rsid w:val="001F50C8"/>
    <w:rsid w:val="001F5776"/>
    <w:rsid w:val="002018B1"/>
    <w:rsid w:val="002019C6"/>
    <w:rsid w:val="00213025"/>
    <w:rsid w:val="0022328B"/>
    <w:rsid w:val="00225923"/>
    <w:rsid w:val="00225D11"/>
    <w:rsid w:val="0023240C"/>
    <w:rsid w:val="00235BDC"/>
    <w:rsid w:val="002374CF"/>
    <w:rsid w:val="00237EB6"/>
    <w:rsid w:val="0024248A"/>
    <w:rsid w:val="00244972"/>
    <w:rsid w:val="00245629"/>
    <w:rsid w:val="00246EA2"/>
    <w:rsid w:val="002531DE"/>
    <w:rsid w:val="00263C91"/>
    <w:rsid w:val="00266ECE"/>
    <w:rsid w:val="0027453D"/>
    <w:rsid w:val="00276012"/>
    <w:rsid w:val="00287CAE"/>
    <w:rsid w:val="00290453"/>
    <w:rsid w:val="002914D2"/>
    <w:rsid w:val="002948E6"/>
    <w:rsid w:val="00295A6E"/>
    <w:rsid w:val="002A3E5B"/>
    <w:rsid w:val="002A4FB8"/>
    <w:rsid w:val="002A7EE7"/>
    <w:rsid w:val="002B5EFF"/>
    <w:rsid w:val="002C1828"/>
    <w:rsid w:val="002D3754"/>
    <w:rsid w:val="002D3C13"/>
    <w:rsid w:val="002E4015"/>
    <w:rsid w:val="002E475B"/>
    <w:rsid w:val="002F34C8"/>
    <w:rsid w:val="00306275"/>
    <w:rsid w:val="00307098"/>
    <w:rsid w:val="003126D7"/>
    <w:rsid w:val="00313A82"/>
    <w:rsid w:val="003257C8"/>
    <w:rsid w:val="00331408"/>
    <w:rsid w:val="0034114E"/>
    <w:rsid w:val="00351A95"/>
    <w:rsid w:val="00356A17"/>
    <w:rsid w:val="00360EC1"/>
    <w:rsid w:val="003610B4"/>
    <w:rsid w:val="00364D8F"/>
    <w:rsid w:val="00367269"/>
    <w:rsid w:val="00381156"/>
    <w:rsid w:val="00391DFD"/>
    <w:rsid w:val="003967FE"/>
    <w:rsid w:val="003A1773"/>
    <w:rsid w:val="003B5827"/>
    <w:rsid w:val="003C3EA2"/>
    <w:rsid w:val="003C5FAD"/>
    <w:rsid w:val="003C63CF"/>
    <w:rsid w:val="003D4D15"/>
    <w:rsid w:val="003D5EFC"/>
    <w:rsid w:val="003E19EC"/>
    <w:rsid w:val="003E3516"/>
    <w:rsid w:val="003E574F"/>
    <w:rsid w:val="003F0E94"/>
    <w:rsid w:val="003F3896"/>
    <w:rsid w:val="003F535B"/>
    <w:rsid w:val="003F613F"/>
    <w:rsid w:val="003F7B36"/>
    <w:rsid w:val="00402DFA"/>
    <w:rsid w:val="00403E01"/>
    <w:rsid w:val="00404E4A"/>
    <w:rsid w:val="00406210"/>
    <w:rsid w:val="004134AF"/>
    <w:rsid w:val="00421D22"/>
    <w:rsid w:val="00422136"/>
    <w:rsid w:val="00434263"/>
    <w:rsid w:val="00434348"/>
    <w:rsid w:val="004452B6"/>
    <w:rsid w:val="004520F3"/>
    <w:rsid w:val="00460519"/>
    <w:rsid w:val="00466559"/>
    <w:rsid w:val="00466938"/>
    <w:rsid w:val="004820EF"/>
    <w:rsid w:val="004852A5"/>
    <w:rsid w:val="00495BE5"/>
    <w:rsid w:val="004A22A8"/>
    <w:rsid w:val="004A5DD5"/>
    <w:rsid w:val="004C123E"/>
    <w:rsid w:val="004C1784"/>
    <w:rsid w:val="004C4219"/>
    <w:rsid w:val="004D3CCF"/>
    <w:rsid w:val="00502C10"/>
    <w:rsid w:val="0051442B"/>
    <w:rsid w:val="005147B4"/>
    <w:rsid w:val="0052432C"/>
    <w:rsid w:val="00527D3F"/>
    <w:rsid w:val="00534B1B"/>
    <w:rsid w:val="00540E9D"/>
    <w:rsid w:val="00545F9A"/>
    <w:rsid w:val="005504AB"/>
    <w:rsid w:val="00554451"/>
    <w:rsid w:val="00557A14"/>
    <w:rsid w:val="0056129F"/>
    <w:rsid w:val="005654C4"/>
    <w:rsid w:val="00573897"/>
    <w:rsid w:val="00574997"/>
    <w:rsid w:val="00575773"/>
    <w:rsid w:val="005840F0"/>
    <w:rsid w:val="005901B2"/>
    <w:rsid w:val="005A5644"/>
    <w:rsid w:val="005A5CD6"/>
    <w:rsid w:val="005C2257"/>
    <w:rsid w:val="005D128B"/>
    <w:rsid w:val="005D7866"/>
    <w:rsid w:val="005E52B4"/>
    <w:rsid w:val="005E7049"/>
    <w:rsid w:val="005F0839"/>
    <w:rsid w:val="005F4237"/>
    <w:rsid w:val="00600414"/>
    <w:rsid w:val="00601F7F"/>
    <w:rsid w:val="00617936"/>
    <w:rsid w:val="00617C5B"/>
    <w:rsid w:val="0063552F"/>
    <w:rsid w:val="00644A12"/>
    <w:rsid w:val="0065233E"/>
    <w:rsid w:val="00661CCF"/>
    <w:rsid w:val="00662990"/>
    <w:rsid w:val="0066400F"/>
    <w:rsid w:val="006643B8"/>
    <w:rsid w:val="00665D3C"/>
    <w:rsid w:val="00670696"/>
    <w:rsid w:val="00672437"/>
    <w:rsid w:val="00686AD6"/>
    <w:rsid w:val="00691BC4"/>
    <w:rsid w:val="006928F0"/>
    <w:rsid w:val="00693582"/>
    <w:rsid w:val="006A178A"/>
    <w:rsid w:val="006A2A78"/>
    <w:rsid w:val="006A6386"/>
    <w:rsid w:val="006B193C"/>
    <w:rsid w:val="006B49A1"/>
    <w:rsid w:val="006E52F5"/>
    <w:rsid w:val="006E64EE"/>
    <w:rsid w:val="006F1295"/>
    <w:rsid w:val="006F1311"/>
    <w:rsid w:val="006F3E53"/>
    <w:rsid w:val="00700DE2"/>
    <w:rsid w:val="007043D4"/>
    <w:rsid w:val="0072235B"/>
    <w:rsid w:val="00722601"/>
    <w:rsid w:val="00723103"/>
    <w:rsid w:val="00727F47"/>
    <w:rsid w:val="0073609F"/>
    <w:rsid w:val="007368A2"/>
    <w:rsid w:val="00737AD7"/>
    <w:rsid w:val="00747C09"/>
    <w:rsid w:val="00747FEB"/>
    <w:rsid w:val="00754B29"/>
    <w:rsid w:val="007551D9"/>
    <w:rsid w:val="007621E0"/>
    <w:rsid w:val="007673E7"/>
    <w:rsid w:val="0077227D"/>
    <w:rsid w:val="007933A3"/>
    <w:rsid w:val="0079499F"/>
    <w:rsid w:val="00796445"/>
    <w:rsid w:val="00797CF3"/>
    <w:rsid w:val="007A2EE9"/>
    <w:rsid w:val="007A5056"/>
    <w:rsid w:val="007B0C94"/>
    <w:rsid w:val="007B1E50"/>
    <w:rsid w:val="007B5561"/>
    <w:rsid w:val="007B59AD"/>
    <w:rsid w:val="007B723A"/>
    <w:rsid w:val="007C25D6"/>
    <w:rsid w:val="007D08AA"/>
    <w:rsid w:val="007D2C67"/>
    <w:rsid w:val="007D6FA9"/>
    <w:rsid w:val="007E06DC"/>
    <w:rsid w:val="007E22E0"/>
    <w:rsid w:val="0080184A"/>
    <w:rsid w:val="00803EED"/>
    <w:rsid w:val="00804795"/>
    <w:rsid w:val="00811DEE"/>
    <w:rsid w:val="0081319C"/>
    <w:rsid w:val="00816330"/>
    <w:rsid w:val="00831F5D"/>
    <w:rsid w:val="00840E62"/>
    <w:rsid w:val="00841D21"/>
    <w:rsid w:val="00854327"/>
    <w:rsid w:val="0085502E"/>
    <w:rsid w:val="00860C4F"/>
    <w:rsid w:val="00864D9D"/>
    <w:rsid w:val="00867A45"/>
    <w:rsid w:val="00870858"/>
    <w:rsid w:val="00873A80"/>
    <w:rsid w:val="00882DFA"/>
    <w:rsid w:val="00890FEF"/>
    <w:rsid w:val="00891747"/>
    <w:rsid w:val="0089348F"/>
    <w:rsid w:val="008970A0"/>
    <w:rsid w:val="008A08CF"/>
    <w:rsid w:val="008B2D7C"/>
    <w:rsid w:val="008B691E"/>
    <w:rsid w:val="008C11B0"/>
    <w:rsid w:val="008C5DDD"/>
    <w:rsid w:val="008C668C"/>
    <w:rsid w:val="008C6B8D"/>
    <w:rsid w:val="008E488D"/>
    <w:rsid w:val="008E6FF8"/>
    <w:rsid w:val="008E73DC"/>
    <w:rsid w:val="008F316C"/>
    <w:rsid w:val="008F47DD"/>
    <w:rsid w:val="00900097"/>
    <w:rsid w:val="00900814"/>
    <w:rsid w:val="00915F44"/>
    <w:rsid w:val="0093056E"/>
    <w:rsid w:val="0093057B"/>
    <w:rsid w:val="00960777"/>
    <w:rsid w:val="00962C82"/>
    <w:rsid w:val="00965F98"/>
    <w:rsid w:val="00970A26"/>
    <w:rsid w:val="00974F51"/>
    <w:rsid w:val="009816DF"/>
    <w:rsid w:val="00981FE7"/>
    <w:rsid w:val="00983A8D"/>
    <w:rsid w:val="00990B27"/>
    <w:rsid w:val="00994AFF"/>
    <w:rsid w:val="009A1459"/>
    <w:rsid w:val="009A3739"/>
    <w:rsid w:val="009A4541"/>
    <w:rsid w:val="009A6773"/>
    <w:rsid w:val="009B2B37"/>
    <w:rsid w:val="009B41FB"/>
    <w:rsid w:val="009B42F4"/>
    <w:rsid w:val="009C3D38"/>
    <w:rsid w:val="009C57CA"/>
    <w:rsid w:val="009C613C"/>
    <w:rsid w:val="009C7E26"/>
    <w:rsid w:val="009D1BC5"/>
    <w:rsid w:val="009E0734"/>
    <w:rsid w:val="009E60A8"/>
    <w:rsid w:val="009E6764"/>
    <w:rsid w:val="009F058F"/>
    <w:rsid w:val="00A033BA"/>
    <w:rsid w:val="00A03878"/>
    <w:rsid w:val="00A043E2"/>
    <w:rsid w:val="00A065AB"/>
    <w:rsid w:val="00A06E69"/>
    <w:rsid w:val="00A25EAD"/>
    <w:rsid w:val="00A35541"/>
    <w:rsid w:val="00A4312D"/>
    <w:rsid w:val="00A45489"/>
    <w:rsid w:val="00A475A8"/>
    <w:rsid w:val="00A47B3D"/>
    <w:rsid w:val="00A52B8D"/>
    <w:rsid w:val="00A72E9D"/>
    <w:rsid w:val="00A86929"/>
    <w:rsid w:val="00A87602"/>
    <w:rsid w:val="00A9069C"/>
    <w:rsid w:val="00A910ED"/>
    <w:rsid w:val="00A92227"/>
    <w:rsid w:val="00A940C8"/>
    <w:rsid w:val="00A96B8E"/>
    <w:rsid w:val="00AC1D6F"/>
    <w:rsid w:val="00AD474D"/>
    <w:rsid w:val="00AD6010"/>
    <w:rsid w:val="00AF0992"/>
    <w:rsid w:val="00AF232C"/>
    <w:rsid w:val="00AF66CE"/>
    <w:rsid w:val="00B02EBE"/>
    <w:rsid w:val="00B054D5"/>
    <w:rsid w:val="00B0724E"/>
    <w:rsid w:val="00B07321"/>
    <w:rsid w:val="00B11F18"/>
    <w:rsid w:val="00B13BBF"/>
    <w:rsid w:val="00B171A8"/>
    <w:rsid w:val="00B2730B"/>
    <w:rsid w:val="00B407E7"/>
    <w:rsid w:val="00B43E65"/>
    <w:rsid w:val="00B460DE"/>
    <w:rsid w:val="00B51A29"/>
    <w:rsid w:val="00B52FEC"/>
    <w:rsid w:val="00B552F9"/>
    <w:rsid w:val="00B56108"/>
    <w:rsid w:val="00B63E6A"/>
    <w:rsid w:val="00B6446A"/>
    <w:rsid w:val="00B70DCD"/>
    <w:rsid w:val="00B81834"/>
    <w:rsid w:val="00B9663E"/>
    <w:rsid w:val="00B96962"/>
    <w:rsid w:val="00BA60F7"/>
    <w:rsid w:val="00BA784A"/>
    <w:rsid w:val="00BA7E53"/>
    <w:rsid w:val="00BC0899"/>
    <w:rsid w:val="00BC49B5"/>
    <w:rsid w:val="00BE1183"/>
    <w:rsid w:val="00C00EB1"/>
    <w:rsid w:val="00C03EE9"/>
    <w:rsid w:val="00C05D6D"/>
    <w:rsid w:val="00C07249"/>
    <w:rsid w:val="00C14E08"/>
    <w:rsid w:val="00C1529F"/>
    <w:rsid w:val="00C163EB"/>
    <w:rsid w:val="00C30A83"/>
    <w:rsid w:val="00C31972"/>
    <w:rsid w:val="00C36A7E"/>
    <w:rsid w:val="00C40997"/>
    <w:rsid w:val="00C44ADE"/>
    <w:rsid w:val="00C469CD"/>
    <w:rsid w:val="00C470EA"/>
    <w:rsid w:val="00C53E95"/>
    <w:rsid w:val="00C604CA"/>
    <w:rsid w:val="00C710E2"/>
    <w:rsid w:val="00C741B6"/>
    <w:rsid w:val="00C7787C"/>
    <w:rsid w:val="00C82708"/>
    <w:rsid w:val="00C8508C"/>
    <w:rsid w:val="00C967BF"/>
    <w:rsid w:val="00CA6592"/>
    <w:rsid w:val="00CB0366"/>
    <w:rsid w:val="00CC7938"/>
    <w:rsid w:val="00CD450B"/>
    <w:rsid w:val="00CD64BC"/>
    <w:rsid w:val="00CE3115"/>
    <w:rsid w:val="00CE3B8B"/>
    <w:rsid w:val="00CE41F3"/>
    <w:rsid w:val="00CE436D"/>
    <w:rsid w:val="00CE7138"/>
    <w:rsid w:val="00CF2770"/>
    <w:rsid w:val="00CF4EDC"/>
    <w:rsid w:val="00CF73A6"/>
    <w:rsid w:val="00D01A0D"/>
    <w:rsid w:val="00D025B3"/>
    <w:rsid w:val="00D130BD"/>
    <w:rsid w:val="00D20B76"/>
    <w:rsid w:val="00D24969"/>
    <w:rsid w:val="00D313D0"/>
    <w:rsid w:val="00D31F35"/>
    <w:rsid w:val="00D4117E"/>
    <w:rsid w:val="00D435AA"/>
    <w:rsid w:val="00D43E0A"/>
    <w:rsid w:val="00D55456"/>
    <w:rsid w:val="00D57E42"/>
    <w:rsid w:val="00D63172"/>
    <w:rsid w:val="00D64DB0"/>
    <w:rsid w:val="00D64FDE"/>
    <w:rsid w:val="00D70097"/>
    <w:rsid w:val="00D74CA2"/>
    <w:rsid w:val="00D762ED"/>
    <w:rsid w:val="00D76A2B"/>
    <w:rsid w:val="00D813CE"/>
    <w:rsid w:val="00D825FA"/>
    <w:rsid w:val="00D84763"/>
    <w:rsid w:val="00D8760A"/>
    <w:rsid w:val="00D97260"/>
    <w:rsid w:val="00DA446A"/>
    <w:rsid w:val="00DA49F8"/>
    <w:rsid w:val="00DA503D"/>
    <w:rsid w:val="00DA6416"/>
    <w:rsid w:val="00DB0A2E"/>
    <w:rsid w:val="00DC233C"/>
    <w:rsid w:val="00DC28C6"/>
    <w:rsid w:val="00DC7E5E"/>
    <w:rsid w:val="00DD14AB"/>
    <w:rsid w:val="00DD2C91"/>
    <w:rsid w:val="00DD474C"/>
    <w:rsid w:val="00DD4824"/>
    <w:rsid w:val="00DD6373"/>
    <w:rsid w:val="00DD6B49"/>
    <w:rsid w:val="00DD7FB7"/>
    <w:rsid w:val="00DE21C6"/>
    <w:rsid w:val="00DF0F53"/>
    <w:rsid w:val="00E013B8"/>
    <w:rsid w:val="00E20CF9"/>
    <w:rsid w:val="00E20FEF"/>
    <w:rsid w:val="00E220FB"/>
    <w:rsid w:val="00E27BFB"/>
    <w:rsid w:val="00E317BF"/>
    <w:rsid w:val="00E41F79"/>
    <w:rsid w:val="00E45749"/>
    <w:rsid w:val="00E457B7"/>
    <w:rsid w:val="00E6121A"/>
    <w:rsid w:val="00E83B75"/>
    <w:rsid w:val="00E874BF"/>
    <w:rsid w:val="00E978A2"/>
    <w:rsid w:val="00EA0001"/>
    <w:rsid w:val="00EA09D4"/>
    <w:rsid w:val="00EA72FF"/>
    <w:rsid w:val="00EB33F1"/>
    <w:rsid w:val="00EC3EA4"/>
    <w:rsid w:val="00EE297F"/>
    <w:rsid w:val="00EF4CC1"/>
    <w:rsid w:val="00F00EF6"/>
    <w:rsid w:val="00F03A7F"/>
    <w:rsid w:val="00F04F36"/>
    <w:rsid w:val="00F10DCD"/>
    <w:rsid w:val="00F12AC8"/>
    <w:rsid w:val="00F12EA1"/>
    <w:rsid w:val="00F13ED4"/>
    <w:rsid w:val="00F36A1F"/>
    <w:rsid w:val="00F477DB"/>
    <w:rsid w:val="00F47848"/>
    <w:rsid w:val="00F6126D"/>
    <w:rsid w:val="00F655E7"/>
    <w:rsid w:val="00F672EA"/>
    <w:rsid w:val="00F94671"/>
    <w:rsid w:val="00F94F33"/>
    <w:rsid w:val="00F9681C"/>
    <w:rsid w:val="00FA128D"/>
    <w:rsid w:val="00FA2D35"/>
    <w:rsid w:val="00FA4DC0"/>
    <w:rsid w:val="00FB07A3"/>
    <w:rsid w:val="00FB488D"/>
    <w:rsid w:val="00FB5F60"/>
    <w:rsid w:val="00FB62D0"/>
    <w:rsid w:val="00FC7381"/>
    <w:rsid w:val="00FD4EB0"/>
    <w:rsid w:val="00FF1251"/>
    <w:rsid w:val="00FF4371"/>
    <w:rsid w:val="00FF7F72"/>
    <w:rsid w:val="051A5D21"/>
    <w:rsid w:val="05EE0F18"/>
    <w:rsid w:val="070438A8"/>
    <w:rsid w:val="1158C432"/>
    <w:rsid w:val="14DD80A8"/>
    <w:rsid w:val="1DE06BC1"/>
    <w:rsid w:val="23FAF9E9"/>
    <w:rsid w:val="24E41D5B"/>
    <w:rsid w:val="25DDD211"/>
    <w:rsid w:val="29FFC1FF"/>
    <w:rsid w:val="2C370B0B"/>
    <w:rsid w:val="2DEF80F1"/>
    <w:rsid w:val="2E32710A"/>
    <w:rsid w:val="2F2AF679"/>
    <w:rsid w:val="2FBCE1A4"/>
    <w:rsid w:val="31B942B0"/>
    <w:rsid w:val="36DF7527"/>
    <w:rsid w:val="3B4C96AA"/>
    <w:rsid w:val="45F8EBDA"/>
    <w:rsid w:val="4678B621"/>
    <w:rsid w:val="4C750643"/>
    <w:rsid w:val="4CF8E910"/>
    <w:rsid w:val="4DBC9F7D"/>
    <w:rsid w:val="537EB3BD"/>
    <w:rsid w:val="53DF54B2"/>
    <w:rsid w:val="57D0401A"/>
    <w:rsid w:val="5F14300A"/>
    <w:rsid w:val="6077496E"/>
    <w:rsid w:val="67D166B4"/>
    <w:rsid w:val="6B6ABB1B"/>
    <w:rsid w:val="6D3EA01D"/>
    <w:rsid w:val="6D7D5FA4"/>
    <w:rsid w:val="77735130"/>
    <w:rsid w:val="789D97CB"/>
    <w:rsid w:val="7954D5EF"/>
    <w:rsid w:val="7B8CA337"/>
    <w:rsid w:val="7EA2A277"/>
    <w:rsid w:val="7FCAE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FB74"/>
  <w15:chartTrackingRefBased/>
  <w15:docId w15:val="{9447EC22-011B-42C4-AC24-E4A2B565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A26"/>
  </w:style>
  <w:style w:type="paragraph" w:styleId="Heading1">
    <w:name w:val="heading 1"/>
    <w:basedOn w:val="Normal"/>
    <w:next w:val="Normal"/>
    <w:link w:val="Heading1Char"/>
    <w:uiPriority w:val="9"/>
    <w:qFormat/>
    <w:rsid w:val="004452B6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10DCD"/>
    <w:pPr>
      <w:numPr>
        <w:ilvl w:val="1"/>
      </w:numPr>
      <w:ind w:left="1080" w:hanging="720"/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F058F"/>
    <w:pPr>
      <w:numPr>
        <w:ilvl w:val="2"/>
      </w:numPr>
      <w:ind w:left="144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45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0DC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970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0A2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52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0A2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B5EF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5E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5EFF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2E40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40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40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40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40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0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01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63C9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977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4452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9F058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C3EA4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421D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1D22"/>
    <w:rPr>
      <w:rFonts w:eastAsiaTheme="minorEastAsia"/>
      <w:color w:val="5A5A5A" w:themeColor="text1" w:themeTint="A5"/>
      <w:spacing w:val="15"/>
    </w:rPr>
  </w:style>
  <w:style w:type="character" w:styleId="SmartLink">
    <w:name w:val="Smart Link"/>
    <w:basedOn w:val="DefaultParagraphFont"/>
    <w:uiPriority w:val="99"/>
    <w:semiHidden/>
    <w:unhideWhenUsed/>
    <w:rsid w:val="002531DE"/>
    <w:rPr>
      <w:color w:val="0000FF"/>
      <w:u w:val="single"/>
      <w:shd w:val="clear" w:color="auto" w:fill="F3F2F1"/>
    </w:rPr>
  </w:style>
  <w:style w:type="character" w:customStyle="1" w:styleId="Heading4Char">
    <w:name w:val="Heading 4 Char"/>
    <w:basedOn w:val="DefaultParagraphFont"/>
    <w:link w:val="Heading4"/>
    <w:uiPriority w:val="9"/>
    <w:rsid w:val="009A45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1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png"/><Relationship Id="rId21" Type="http://schemas.openxmlformats.org/officeDocument/2006/relationships/image" Target="media/image4.png"/><Relationship Id="rId34" Type="http://schemas.openxmlformats.org/officeDocument/2006/relationships/hyperlink" Target="https://www.eclipse.org/downloads/packages/" TargetMode="External"/><Relationship Id="rId42" Type="http://schemas.openxmlformats.org/officeDocument/2006/relationships/image" Target="media/image18.png"/><Relationship Id="rId47" Type="http://schemas.openxmlformats.org/officeDocument/2006/relationships/hyperlink" Target="https://lifethc.sharepoint.com/:u:/r/sites/SQAArchitectureAndAutomationTeam_EIT_GRP/Shared%20Documents/General/Technical%20Testing%20References/Java/Java_Code_Eclipse_Templates/selenium_templates.xml?csf=1&amp;web=1&amp;e=kjlJYS" TargetMode="External"/><Relationship Id="rId50" Type="http://schemas.openxmlformats.org/officeDocument/2006/relationships/hyperlink" Target="https://spring.io/tools" TargetMode="External"/><Relationship Id="rId55" Type="http://schemas.openxmlformats.org/officeDocument/2006/relationships/image" Target="media/image25.png"/><Relationship Id="rId63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9" Type="http://schemas.openxmlformats.org/officeDocument/2006/relationships/package" Target="embeddings/Microsoft_Word_Document.docx"/><Relationship Id="rId11" Type="http://schemas.openxmlformats.org/officeDocument/2006/relationships/comments" Target="comments.xml"/><Relationship Id="rId24" Type="http://schemas.openxmlformats.org/officeDocument/2006/relationships/hyperlink" Target="https://maven.apache.org/" TargetMode="External"/><Relationship Id="rId32" Type="http://schemas.openxmlformats.org/officeDocument/2006/relationships/hyperlink" Target="https://www.eclipse.org/downloads/packages/release/kepler/sr1/eclipse-ide-java-developers" TargetMode="External"/><Relationship Id="rId37" Type="http://schemas.openxmlformats.org/officeDocument/2006/relationships/hyperlink" Target="https://lifethc.sharepoint.com/:u:/r/sites/SQAArchitectureAndAutomationTeam_EIT_GRP/Shared%20Documents/General/Technical%20Testing%20References/Java/jssecacerts?csf=1&amp;web=1&amp;e=hXnldT" TargetMode="External"/><Relationship Id="rId40" Type="http://schemas.openxmlformats.org/officeDocument/2006/relationships/image" Target="media/image16.png"/><Relationship Id="rId45" Type="http://schemas.openxmlformats.org/officeDocument/2006/relationships/image" Target="media/image21.png"/><Relationship Id="rId53" Type="http://schemas.openxmlformats.org/officeDocument/2006/relationships/image" Target="media/image23.png"/><Relationship Id="rId58" Type="http://schemas.openxmlformats.org/officeDocument/2006/relationships/image" Target="media/image26.png"/><Relationship Id="rId66" Type="http://schemas.openxmlformats.org/officeDocument/2006/relationships/theme" Target="theme/theme1.xml"/><Relationship Id="rId5" Type="http://schemas.openxmlformats.org/officeDocument/2006/relationships/numbering" Target="numbering.xml"/><Relationship Id="rId61" Type="http://schemas.openxmlformats.org/officeDocument/2006/relationships/hyperlink" Target="https://appium.io/" TargetMode="External"/><Relationship Id="rId19" Type="http://schemas.openxmlformats.org/officeDocument/2006/relationships/image" Target="media/image2.png"/><Relationship Id="rId14" Type="http://schemas.openxmlformats.org/officeDocument/2006/relationships/hyperlink" Target="file://w2rshr02/Data/IT/Soft_Qual_Mngt/AutomationServices/Eclipse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image" Target="media/image10.png"/><Relationship Id="rId35" Type="http://schemas.openxmlformats.org/officeDocument/2006/relationships/image" Target="media/image12.png"/><Relationship Id="rId43" Type="http://schemas.openxmlformats.org/officeDocument/2006/relationships/image" Target="media/image19.png"/><Relationship Id="rId48" Type="http://schemas.openxmlformats.org/officeDocument/2006/relationships/hyperlink" Target="https://lifethc.sharepoint.com/:w:/r/sites/SQAArchitectureAndAutomationTeam_EIT_GRP/Shared%20Documents/General/Technical%20Testing%20References/Java/Selenium%20and%20Java%20Programming%20Best%20Practices.docx?d=w69955b107ddd4f2694f36578860c3f0c&amp;csf=1&amp;web=1&amp;e=K5hxnS" TargetMode="External"/><Relationship Id="rId56" Type="http://schemas.openxmlformats.org/officeDocument/2006/relationships/hyperlink" Target="file://w2rshr02/Data/IT/Soft_Qual_Mngt/AutomationServices/Eclipse" TargetMode="External"/><Relationship Id="rId64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marketplace.eclipse.org/content/spring-tools-3-add-spring-tools-4" TargetMode="External"/><Relationship Id="rId3" Type="http://schemas.openxmlformats.org/officeDocument/2006/relationships/customXml" Target="../customXml/item3.xml"/><Relationship Id="rId12" Type="http://schemas.microsoft.com/office/2011/relationships/commentsExtended" Target="commentsExtended.xml"/><Relationship Id="rId17" Type="http://schemas.openxmlformats.org/officeDocument/2006/relationships/hyperlink" Target="file://w2rshr02/Data/IT/Soft_Qual_Mngt/AutomationServices/Eclipse" TargetMode="External"/><Relationship Id="rId25" Type="http://schemas.openxmlformats.org/officeDocument/2006/relationships/hyperlink" Target="file://w2rshr02/Data/IT/Soft_Qual_Mngt/AutomationServices/Eclipse" TargetMode="External"/><Relationship Id="rId33" Type="http://schemas.openxmlformats.org/officeDocument/2006/relationships/hyperlink" Target="file://w2rshr02/Data/IT/Soft_Qual_Mngt/AutomationServices/Eclipse" TargetMode="External"/><Relationship Id="rId38" Type="http://schemas.openxmlformats.org/officeDocument/2006/relationships/image" Target="media/image14.png"/><Relationship Id="rId46" Type="http://schemas.openxmlformats.org/officeDocument/2006/relationships/image" Target="media/image22.png"/><Relationship Id="rId59" Type="http://schemas.openxmlformats.org/officeDocument/2006/relationships/hyperlink" Target="https://lifethc.sharepoint.com/:u:/r/sites/SQAArchitectureAndAutomationTeam_EIT_GRP/Shared%20Documents/General/Technical%20Testing%20References/Java/Java_code_IntelliJ_Templates/settings.zip?csf=1&amp;web=1&amp;e=YBtg6O" TargetMode="External"/><Relationship Id="rId20" Type="http://schemas.openxmlformats.org/officeDocument/2006/relationships/image" Target="media/image3.png"/><Relationship Id="rId41" Type="http://schemas.openxmlformats.org/officeDocument/2006/relationships/image" Target="media/image17.png"/><Relationship Id="rId54" Type="http://schemas.openxmlformats.org/officeDocument/2006/relationships/image" Target="media/image24.png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developers.redhat.com/products/openjdk/download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9.emf"/><Relationship Id="rId36" Type="http://schemas.openxmlformats.org/officeDocument/2006/relationships/image" Target="media/image13.png"/><Relationship Id="rId49" Type="http://schemas.openxmlformats.org/officeDocument/2006/relationships/hyperlink" Target="http://junit-tools.org/" TargetMode="External"/><Relationship Id="rId57" Type="http://schemas.openxmlformats.org/officeDocument/2006/relationships/hyperlink" Target="https://www.jetbrains.com/idea/download/" TargetMode="External"/><Relationship Id="rId10" Type="http://schemas.openxmlformats.org/officeDocument/2006/relationships/endnotes" Target="endnotes.xml"/><Relationship Id="rId31" Type="http://schemas.openxmlformats.org/officeDocument/2006/relationships/image" Target="media/image11.png"/><Relationship Id="rId44" Type="http://schemas.openxmlformats.org/officeDocument/2006/relationships/image" Target="media/image20.png"/><Relationship Id="rId52" Type="http://schemas.openxmlformats.org/officeDocument/2006/relationships/hyperlink" Target="http://groovy-lang.org/" TargetMode="External"/><Relationship Id="rId60" Type="http://schemas.openxmlformats.org/officeDocument/2006/relationships/image" Target="media/image27.png"/><Relationship Id="rId65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openxmlformats.org/officeDocument/2006/relationships/hyperlink" Target="https://developers.redhat.com/products/openjdk/download" TargetMode="External"/><Relationship Id="rId39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31C40CC15CD2419CCE7CFEC51FEF91" ma:contentTypeVersion="17" ma:contentTypeDescription="Create a new document." ma:contentTypeScope="" ma:versionID="49b90fc8cfec08886b955664f1f3f3b3">
  <xsd:schema xmlns:xsd="http://www.w3.org/2001/XMLSchema" xmlns:xs="http://www.w3.org/2001/XMLSchema" xmlns:p="http://schemas.microsoft.com/office/2006/metadata/properties" xmlns:ns2="30960d46-9bc7-4e0c-b995-085d7db2bce6" xmlns:ns3="87598565-7dbc-4ec0-ac6d-accf82f3d04e" xmlns:ns4="30cad28f-70cd-4a67-ad85-66514235668f" targetNamespace="http://schemas.microsoft.com/office/2006/metadata/properties" ma:root="true" ma:fieldsID="780e8bc38dc24835f24a1005c213929c" ns2:_="" ns3:_="" ns4:_="">
    <xsd:import namespace="30960d46-9bc7-4e0c-b995-085d7db2bce6"/>
    <xsd:import namespace="87598565-7dbc-4ec0-ac6d-accf82f3d04e"/>
    <xsd:import namespace="30cad28f-70cd-4a67-ad85-6651423566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ShareNetwork" minOccurs="0"/>
                <xsd:element ref="ns2:Yes_x002f_No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960d46-9bc7-4e0c-b995-085d7db2bc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hareNetwork" ma:index="18" nillable="true" ma:displayName="Share Network" ma:format="Hyperlink" ma:internalName="ShareNetwor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Yes_x002f_No" ma:index="19" nillable="true" ma:displayName="Yes/No" ma:default="1" ma:format="Dropdown" ma:internalName="Yes_x002f_No">
      <xsd:simpleType>
        <xsd:restriction base="dms:Boolea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5c4ca3e2-d09f-4eec-af4e-fc5b7a652c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98565-7dbc-4ec0-ac6d-accf82f3d04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cad28f-70cd-4a67-ad85-66514235668f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0f923ee9-f1c7-425f-899b-af468be325e9}" ma:internalName="TaxCatchAll" ma:showField="CatchAllData" ma:web="87598565-7dbc-4ec0-ac6d-accf82f3d0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s_x002f_No xmlns="30960d46-9bc7-4e0c-b995-085d7db2bce6">true</Yes_x002f_No>
    <ShareNetwork xmlns="30960d46-9bc7-4e0c-b995-085d7db2bce6">
      <Url xsi:nil="true"/>
      <Description xsi:nil="true"/>
    </ShareNetwork>
    <SharedWithUsers xmlns="87598565-7dbc-4ec0-ac6d-accf82f3d04e">
      <UserInfo>
        <DisplayName>Ponnani Subramanian Ananthanarayanan</DisplayName>
        <AccountId>108</AccountId>
        <AccountType/>
      </UserInfo>
      <UserInfo>
        <DisplayName>Reginald Ritze</DisplayName>
        <AccountId>125</AccountId>
        <AccountType/>
      </UserInfo>
      <UserInfo>
        <DisplayName>Ranjithkumar Gujjarlapudi</DisplayName>
        <AccountId>13</AccountId>
        <AccountType/>
      </UserInfo>
    </SharedWithUsers>
    <TaxCatchAll xmlns="30cad28f-70cd-4a67-ad85-66514235668f" xsi:nil="true"/>
    <lcf76f155ced4ddcb4097134ff3c332f xmlns="30960d46-9bc7-4e0c-b995-085d7db2bce6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0C2B8-859F-4D59-B912-CF817D5908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960d46-9bc7-4e0c-b995-085d7db2bce6"/>
    <ds:schemaRef ds:uri="87598565-7dbc-4ec0-ac6d-accf82f3d04e"/>
    <ds:schemaRef ds:uri="30cad28f-70cd-4a67-ad85-6651423566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FAD0AF-9816-4434-99E1-AA1476A053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902B6D-A274-42CB-92F9-B833AB95AA9D}">
  <ds:schemaRefs>
    <ds:schemaRef ds:uri="http://schemas.microsoft.com/office/2006/metadata/properties"/>
    <ds:schemaRef ds:uri="http://schemas.microsoft.com/office/infopath/2007/PartnerControls"/>
    <ds:schemaRef ds:uri="30960d46-9bc7-4e0c-b995-085d7db2bce6"/>
    <ds:schemaRef ds:uri="87598565-7dbc-4ec0-ac6d-accf82f3d04e"/>
    <ds:schemaRef ds:uri="30cad28f-70cd-4a67-ad85-66514235668f"/>
  </ds:schemaRefs>
</ds:datastoreItem>
</file>

<file path=customXml/itemProps4.xml><?xml version="1.0" encoding="utf-8"?>
<ds:datastoreItem xmlns:ds="http://schemas.openxmlformats.org/officeDocument/2006/customXml" ds:itemID="{51281E03-E741-4507-92AE-CEBF1332E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22</Pages>
  <Words>2359</Words>
  <Characters>13451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Keenan</dc:creator>
  <cp:keywords/>
  <dc:description/>
  <cp:lastModifiedBy>Vijaya Yeleswarapu</cp:lastModifiedBy>
  <cp:revision>428</cp:revision>
  <dcterms:created xsi:type="dcterms:W3CDTF">2021-10-31T20:34:00Z</dcterms:created>
  <dcterms:modified xsi:type="dcterms:W3CDTF">2022-12-05T22:50:00Z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0x0101002531C40CC15CD2419CCE7CFEC51FEF91</vt:lpwstr>
  </property>
  <property fmtid="{D5CDD505-2E9C-101B-9397-08002B2CF9AE}" pid="3" name="MediaServiceImageTags">
    <vt:lpwstr/>
  </property>
</Properties>
</file>